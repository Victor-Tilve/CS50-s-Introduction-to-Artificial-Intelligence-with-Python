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344532"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72C8C56A" w:rsidR="00C93E5E" w:rsidRPr="003B0F76" w:rsidRDefault="003B0F76" w:rsidP="003B0F76">
      <w:pPr>
        <w:pStyle w:val="Ttulo1"/>
      </w:pPr>
      <w:r w:rsidRPr="003B0F76">
        <w:lastRenderedPageBreak/>
        <w:t>UNCERTAINTY</w:t>
      </w:r>
    </w:p>
    <w:p w14:paraId="09B3FC1C"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Last lecture, we discussed how AI can represent and derive new knowledge. However, often, in reality, the AI has only partial knowledge of the world, leaving space for uncertainty. Still, we would like our AI to make the best possible decision in these situations. For example, when predicting weather, the AI has information about the weather today, but there is no way to predict with 100% accuracy the weather tomorrow. Still, we can do better than chance, and today’s lecture is about how we can create AI that makes optimal decisions given limited information and uncertainty.</w:t>
      </w:r>
    </w:p>
    <w:p w14:paraId="58DB728C"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9" w:anchor="probability" w:history="1">
        <w:r>
          <w:rPr>
            <w:rStyle w:val="Hipervnculo"/>
            <w:rFonts w:ascii="PT Sans" w:hAnsi="PT Sans"/>
          </w:rPr>
          <w:t>Probability</w:t>
        </w:r>
      </w:hyperlink>
    </w:p>
    <w:p w14:paraId="75C63D6C"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Uncertainty can be represented as a number of events and the likelihood, or probability, of each of them happening.</w:t>
      </w:r>
    </w:p>
    <w:p w14:paraId="512F4CE6"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Possible Worlds</w:t>
      </w:r>
    </w:p>
    <w:p w14:paraId="1EA5E65A"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 xml:space="preserve">Every possible situation can be thought of as a world, represented by the lowercase Greek letter omega </w:t>
      </w:r>
      <w:r>
        <w:rPr>
          <w:rFonts w:ascii="PT Sans" w:hAnsi="PT Sans"/>
          <w:color w:val="212529"/>
        </w:rPr>
        <w:t>ω</w:t>
      </w:r>
      <w:r w:rsidRPr="003B0F76">
        <w:rPr>
          <w:rFonts w:ascii="PT Sans" w:hAnsi="PT Sans"/>
          <w:color w:val="212529"/>
          <w:lang w:val="en-US"/>
        </w:rPr>
        <w:t>. For example, rolling a die can result in six possible worlds: a world where the die yields a 1, a world where the die yields a 2, and so on. To represent the probability of a certain world, we write P(</w:t>
      </w:r>
      <w:r>
        <w:rPr>
          <w:rStyle w:val="nfasis"/>
          <w:rFonts w:ascii="PT Sans" w:hAnsi="PT Sans"/>
          <w:color w:val="212529"/>
        </w:rPr>
        <w:t>ω</w:t>
      </w:r>
      <w:r w:rsidRPr="003B0F76">
        <w:rPr>
          <w:rFonts w:ascii="PT Sans" w:hAnsi="PT Sans"/>
          <w:color w:val="212529"/>
          <w:lang w:val="en-US"/>
        </w:rPr>
        <w:t>).</w:t>
      </w:r>
    </w:p>
    <w:p w14:paraId="5D82D985" w14:textId="77777777" w:rsidR="003B0F76" w:rsidRDefault="003B0F76" w:rsidP="003B0F76">
      <w:pPr>
        <w:pStyle w:val="NormalWeb"/>
        <w:shd w:val="clear" w:color="auto" w:fill="FFFFFF"/>
        <w:spacing w:before="0" w:beforeAutospacing="0" w:after="0"/>
        <w:rPr>
          <w:rFonts w:ascii="PT Sans" w:hAnsi="PT Sans"/>
          <w:color w:val="212529"/>
        </w:rPr>
      </w:pPr>
      <w:r>
        <w:rPr>
          <w:rStyle w:val="Textoennegrita"/>
          <w:rFonts w:ascii="PT Sans" w:hAnsi="PT Sans"/>
          <w:color w:val="212529"/>
        </w:rPr>
        <w:t>Axioms in Probability</w:t>
      </w:r>
    </w:p>
    <w:p w14:paraId="7FDFA073" w14:textId="77777777" w:rsidR="003B0F76" w:rsidRDefault="003B0F76" w:rsidP="003B0F76">
      <w:pPr>
        <w:numPr>
          <w:ilvl w:val="0"/>
          <w:numId w:val="3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0 &lt; P(</w:t>
      </w:r>
      <w:r>
        <w:rPr>
          <w:rStyle w:val="nfasis"/>
          <w:rFonts w:ascii="PT Sans" w:hAnsi="PT Sans"/>
          <w:color w:val="212529"/>
        </w:rPr>
        <w:t>ω</w:t>
      </w:r>
      <w:r>
        <w:rPr>
          <w:rFonts w:ascii="PT Sans" w:hAnsi="PT Sans"/>
          <w:color w:val="212529"/>
        </w:rPr>
        <w:t>) &lt; 1: every value representing probability must range between 0 and 1.</w:t>
      </w:r>
    </w:p>
    <w:p w14:paraId="411B5383" w14:textId="77777777" w:rsidR="003B0F76" w:rsidRDefault="003B0F76" w:rsidP="003B0F76">
      <w:pPr>
        <w:numPr>
          <w:ilvl w:val="1"/>
          <w:numId w:val="39"/>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Zero is an impossible event, like rolling a standard die and getting a 7.</w:t>
      </w:r>
    </w:p>
    <w:p w14:paraId="505FAC9E" w14:textId="77777777" w:rsidR="003B0F76" w:rsidRDefault="003B0F76" w:rsidP="003B0F76">
      <w:pPr>
        <w:numPr>
          <w:ilvl w:val="1"/>
          <w:numId w:val="39"/>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One is an event that is certain to happen, like rolling a standard die and getting a value less than 10.</w:t>
      </w:r>
    </w:p>
    <w:p w14:paraId="016E160C" w14:textId="77777777" w:rsidR="003B0F76" w:rsidRDefault="003B0F76" w:rsidP="003B0F76">
      <w:pPr>
        <w:numPr>
          <w:ilvl w:val="1"/>
          <w:numId w:val="39"/>
        </w:numPr>
        <w:shd w:val="clear" w:color="auto" w:fill="FFFFFF"/>
        <w:spacing w:before="100" w:beforeAutospacing="1" w:after="0" w:line="240" w:lineRule="auto"/>
        <w:ind w:left="2640"/>
        <w:rPr>
          <w:rFonts w:ascii="PT Sans" w:hAnsi="PT Sans"/>
          <w:color w:val="212529"/>
        </w:rPr>
      </w:pPr>
      <w:r>
        <w:rPr>
          <w:rFonts w:ascii="PT Sans" w:hAnsi="PT Sans"/>
          <w:color w:val="212529"/>
        </w:rPr>
        <w:t>In general, the higher the value, the more likely the event is to happen.</w:t>
      </w:r>
    </w:p>
    <w:p w14:paraId="77508C5E" w14:textId="77777777" w:rsidR="003B0F76" w:rsidRDefault="003B0F76" w:rsidP="003B0F76">
      <w:pPr>
        <w:numPr>
          <w:ilvl w:val="0"/>
          <w:numId w:val="39"/>
        </w:numPr>
        <w:shd w:val="clear" w:color="auto" w:fill="FFFFFF"/>
        <w:spacing w:before="100" w:beforeAutospacing="1" w:after="0" w:line="240" w:lineRule="auto"/>
        <w:ind w:left="1320"/>
        <w:rPr>
          <w:rFonts w:ascii="PT Sans" w:hAnsi="PT Sans"/>
          <w:color w:val="212529"/>
        </w:rPr>
      </w:pPr>
      <w:r>
        <w:rPr>
          <w:rFonts w:ascii="PT Sans" w:hAnsi="PT Sans"/>
          <w:color w:val="212529"/>
        </w:rPr>
        <w:t>The probabilities of every possible event, when summed together, are equal to 1.</w:t>
      </w:r>
    </w:p>
    <w:p w14:paraId="6825F353" w14:textId="21742FF6"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402BA676" wp14:editId="69314014">
            <wp:extent cx="5612130" cy="2717165"/>
            <wp:effectExtent l="0" t="0" r="7620" b="6985"/>
            <wp:docPr id="31" name="Imagen 31" descr="Summing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ing Probabili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717165"/>
                    </a:xfrm>
                    <a:prstGeom prst="rect">
                      <a:avLst/>
                    </a:prstGeom>
                    <a:noFill/>
                    <a:ln>
                      <a:noFill/>
                    </a:ln>
                  </pic:spPr>
                </pic:pic>
              </a:graphicData>
            </a:graphic>
          </wp:inline>
        </w:drawing>
      </w:r>
    </w:p>
    <w:p w14:paraId="12F4A23A"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The probability of rolling a number </w:t>
      </w:r>
      <w:r w:rsidRPr="003B0F76">
        <w:rPr>
          <w:rStyle w:val="nfasis"/>
          <w:rFonts w:ascii="PT Sans" w:hAnsi="PT Sans"/>
          <w:color w:val="212529"/>
          <w:lang w:val="en-US"/>
        </w:rPr>
        <w:t>R</w:t>
      </w:r>
      <w:r w:rsidRPr="003B0F76">
        <w:rPr>
          <w:rFonts w:ascii="PT Sans" w:hAnsi="PT Sans"/>
          <w:color w:val="212529"/>
          <w:lang w:val="en-US"/>
        </w:rPr>
        <w:t> with a standard die can be represented as P(</w:t>
      </w:r>
      <w:r w:rsidRPr="003B0F76">
        <w:rPr>
          <w:rStyle w:val="nfasis"/>
          <w:rFonts w:ascii="PT Sans" w:hAnsi="PT Sans"/>
          <w:color w:val="212529"/>
          <w:lang w:val="en-US"/>
        </w:rPr>
        <w:t>R</w:t>
      </w:r>
      <w:r w:rsidRPr="003B0F76">
        <w:rPr>
          <w:rFonts w:ascii="PT Sans" w:hAnsi="PT Sans"/>
          <w:color w:val="212529"/>
          <w:lang w:val="en-US"/>
        </w:rPr>
        <w:t>). In our case, P(</w:t>
      </w:r>
      <w:r w:rsidRPr="003B0F76">
        <w:rPr>
          <w:rStyle w:val="nfasis"/>
          <w:rFonts w:ascii="PT Sans" w:hAnsi="PT Sans"/>
          <w:color w:val="212529"/>
          <w:lang w:val="en-US"/>
        </w:rPr>
        <w:t>R</w:t>
      </w:r>
      <w:r w:rsidRPr="003B0F76">
        <w:rPr>
          <w:rFonts w:ascii="PT Sans" w:hAnsi="PT Sans"/>
          <w:color w:val="212529"/>
          <w:lang w:val="en-US"/>
        </w:rPr>
        <w:t>) = 1/6, because there are six possible worlds (rolling any number from 1 through 6) and each is equally likely to happen. Now, consider the event of rolling two dice. Now, there are 36 possible events, which are, again, equally as likely.</w:t>
      </w:r>
    </w:p>
    <w:p w14:paraId="4E005433" w14:textId="77712F66"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659DC4CC" wp14:editId="083514F2">
            <wp:extent cx="5612130" cy="2259330"/>
            <wp:effectExtent l="0" t="0" r="0" b="7620"/>
            <wp:docPr id="30" name="Imagen 30" descr="36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6 Ev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259330"/>
                    </a:xfrm>
                    <a:prstGeom prst="rect">
                      <a:avLst/>
                    </a:prstGeom>
                    <a:noFill/>
                    <a:ln>
                      <a:noFill/>
                    </a:ln>
                  </pic:spPr>
                </pic:pic>
              </a:graphicData>
            </a:graphic>
          </wp:inline>
        </w:drawing>
      </w:r>
    </w:p>
    <w:p w14:paraId="7DAB0D27"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However, what happens if we try to predict the sum of the two dice? In this case, we have only 11 possible values (the sum has to range from 2 to 12), and they do not occur equally as often.</w:t>
      </w:r>
    </w:p>
    <w:p w14:paraId="26248F33" w14:textId="3D85B7AC"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7093AE55" wp14:editId="3D493BBE">
            <wp:extent cx="5612130" cy="3025775"/>
            <wp:effectExtent l="0" t="0" r="7620" b="3175"/>
            <wp:docPr id="29" name="Imagen 29" descr="Sum of Two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 of Two D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025775"/>
                    </a:xfrm>
                    <a:prstGeom prst="rect">
                      <a:avLst/>
                    </a:prstGeom>
                    <a:noFill/>
                    <a:ln>
                      <a:noFill/>
                    </a:ln>
                  </pic:spPr>
                </pic:pic>
              </a:graphicData>
            </a:graphic>
          </wp:inline>
        </w:drawing>
      </w:r>
    </w:p>
    <w:p w14:paraId="63965F15"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To get the probability of an event, we divide the number of worlds in which it occurs by the number of total possible worlds. For example, there are 36 possible worlds when rolling two dice. Only in one of these worlds, when both dice yield a 6, do we get the sum of 12. Thus, P(</w:t>
      </w:r>
      <w:r w:rsidRPr="003B0F76">
        <w:rPr>
          <w:rStyle w:val="nfasis"/>
          <w:rFonts w:ascii="PT Sans" w:hAnsi="PT Sans"/>
          <w:color w:val="212529"/>
          <w:lang w:val="en-US"/>
        </w:rPr>
        <w:t>12</w:t>
      </w:r>
      <w:r w:rsidRPr="003B0F76">
        <w:rPr>
          <w:rFonts w:ascii="PT Sans" w:hAnsi="PT Sans"/>
          <w:color w:val="212529"/>
          <w:lang w:val="en-US"/>
        </w:rPr>
        <w:t>) = 1/36, or, in words, the probability of rolling two dice and getting two numbers whose sum is 12 is 1/36. What is P(</w:t>
      </w:r>
      <w:r w:rsidRPr="003B0F76">
        <w:rPr>
          <w:rStyle w:val="nfasis"/>
          <w:rFonts w:ascii="PT Sans" w:hAnsi="PT Sans"/>
          <w:color w:val="212529"/>
          <w:lang w:val="en-US"/>
        </w:rPr>
        <w:t>7</w:t>
      </w:r>
      <w:r w:rsidRPr="003B0F76">
        <w:rPr>
          <w:rFonts w:ascii="PT Sans" w:hAnsi="PT Sans"/>
          <w:color w:val="212529"/>
          <w:lang w:val="en-US"/>
        </w:rPr>
        <w:t>)? We count and see that the sum 7 occurs in 6 worlds. Thus, P(</w:t>
      </w:r>
      <w:r w:rsidRPr="003B0F76">
        <w:rPr>
          <w:rStyle w:val="nfasis"/>
          <w:rFonts w:ascii="PT Sans" w:hAnsi="PT Sans"/>
          <w:color w:val="212529"/>
          <w:lang w:val="en-US"/>
        </w:rPr>
        <w:t>7</w:t>
      </w:r>
      <w:r w:rsidRPr="003B0F76">
        <w:rPr>
          <w:rFonts w:ascii="PT Sans" w:hAnsi="PT Sans"/>
          <w:color w:val="212529"/>
          <w:lang w:val="en-US"/>
        </w:rPr>
        <w:t>) = 6/36 = 1/6.</w:t>
      </w:r>
    </w:p>
    <w:p w14:paraId="1ACA9461"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Unconditional Probability</w:t>
      </w:r>
    </w:p>
    <w:p w14:paraId="68AB085B"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Unconditional probability is the degree of belief in a proposition in the absence of any other evidence. All the questions that we have asked so far were questions of unconditional probability, because the result of rolling a die is not dependent on previous events.</w:t>
      </w:r>
    </w:p>
    <w:p w14:paraId="046C70F7"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13" w:anchor="conditional-probability" w:history="1">
        <w:r>
          <w:rPr>
            <w:rStyle w:val="Hipervnculo"/>
            <w:rFonts w:ascii="PT Sans" w:hAnsi="PT Sans"/>
          </w:rPr>
          <w:t>Conditional Probability</w:t>
        </w:r>
      </w:hyperlink>
    </w:p>
    <w:p w14:paraId="4F366868"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Conditional probability is the degree of belief in a proposition given some evidence that has already been revealed. As discussed in the introduction, AI can use partial information to make educated guesses about the future. To use this information, which affects the probability that the event occurs in the future, we rely on conditional probability.</w:t>
      </w:r>
    </w:p>
    <w:p w14:paraId="75502BDB"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Conditional probability is expressed using the following notation: P(</w:t>
      </w:r>
      <w:r w:rsidRPr="003B0F76">
        <w:rPr>
          <w:rStyle w:val="nfasis"/>
          <w:rFonts w:ascii="PT Sans" w:hAnsi="PT Sans"/>
          <w:color w:val="212529"/>
          <w:lang w:val="en-US"/>
        </w:rPr>
        <w:t>a | b</w:t>
      </w:r>
      <w:r w:rsidRPr="003B0F76">
        <w:rPr>
          <w:rFonts w:ascii="PT Sans" w:hAnsi="PT Sans"/>
          <w:color w:val="212529"/>
          <w:lang w:val="en-US"/>
        </w:rPr>
        <w:t>), meaning “the probability of event </w:t>
      </w:r>
      <w:r w:rsidRPr="003B0F76">
        <w:rPr>
          <w:rStyle w:val="nfasis"/>
          <w:rFonts w:ascii="PT Sans" w:hAnsi="PT Sans"/>
          <w:color w:val="212529"/>
          <w:lang w:val="en-US"/>
        </w:rPr>
        <w:t>a</w:t>
      </w:r>
      <w:r w:rsidRPr="003B0F76">
        <w:rPr>
          <w:rFonts w:ascii="PT Sans" w:hAnsi="PT Sans"/>
          <w:color w:val="212529"/>
          <w:lang w:val="en-US"/>
        </w:rPr>
        <w:t> occurring given that we know event </w:t>
      </w:r>
      <w:r w:rsidRPr="003B0F76">
        <w:rPr>
          <w:rStyle w:val="nfasis"/>
          <w:rFonts w:ascii="PT Sans" w:hAnsi="PT Sans"/>
          <w:color w:val="212529"/>
          <w:lang w:val="en-US"/>
        </w:rPr>
        <w:t>b</w:t>
      </w:r>
      <w:r w:rsidRPr="003B0F76">
        <w:rPr>
          <w:rFonts w:ascii="PT Sans" w:hAnsi="PT Sans"/>
          <w:color w:val="212529"/>
          <w:lang w:val="en-US"/>
        </w:rPr>
        <w:t> to have occurred,” or, more succinctly, “the probability of </w:t>
      </w:r>
      <w:r w:rsidRPr="003B0F76">
        <w:rPr>
          <w:rStyle w:val="nfasis"/>
          <w:rFonts w:ascii="PT Sans" w:hAnsi="PT Sans"/>
          <w:color w:val="212529"/>
          <w:lang w:val="en-US"/>
        </w:rPr>
        <w:t>a</w:t>
      </w:r>
      <w:r w:rsidRPr="003B0F76">
        <w:rPr>
          <w:rFonts w:ascii="PT Sans" w:hAnsi="PT Sans"/>
          <w:color w:val="212529"/>
          <w:lang w:val="en-US"/>
        </w:rPr>
        <w:t> given </w:t>
      </w:r>
      <w:r w:rsidRPr="003B0F76">
        <w:rPr>
          <w:rStyle w:val="nfasis"/>
          <w:rFonts w:ascii="PT Sans" w:hAnsi="PT Sans"/>
          <w:color w:val="212529"/>
          <w:lang w:val="en-US"/>
        </w:rPr>
        <w:t>b</w:t>
      </w:r>
      <w:r w:rsidRPr="003B0F76">
        <w:rPr>
          <w:rFonts w:ascii="PT Sans" w:hAnsi="PT Sans"/>
          <w:color w:val="212529"/>
          <w:lang w:val="en-US"/>
        </w:rPr>
        <w:t>.” Now we can ask questions like what is the probability of rain today given that it rained yesterday P(</w:t>
      </w:r>
      <w:r w:rsidRPr="003B0F76">
        <w:rPr>
          <w:rStyle w:val="nfasis"/>
          <w:rFonts w:ascii="PT Sans" w:hAnsi="PT Sans"/>
          <w:color w:val="212529"/>
          <w:lang w:val="en-US"/>
        </w:rPr>
        <w:t>rain today | rain yesterday</w:t>
      </w:r>
      <w:r w:rsidRPr="003B0F76">
        <w:rPr>
          <w:rFonts w:ascii="PT Sans" w:hAnsi="PT Sans"/>
          <w:color w:val="212529"/>
          <w:lang w:val="en-US"/>
        </w:rPr>
        <w:t>), or what is the probability of the patient having the disease given their test results P(</w:t>
      </w:r>
      <w:r w:rsidRPr="003B0F76">
        <w:rPr>
          <w:rStyle w:val="nfasis"/>
          <w:rFonts w:ascii="PT Sans" w:hAnsi="PT Sans"/>
          <w:color w:val="212529"/>
          <w:lang w:val="en-US"/>
        </w:rPr>
        <w:t>disease | test results</w:t>
      </w:r>
      <w:r w:rsidRPr="003B0F76">
        <w:rPr>
          <w:rFonts w:ascii="PT Sans" w:hAnsi="PT Sans"/>
          <w:color w:val="212529"/>
          <w:lang w:val="en-US"/>
        </w:rPr>
        <w:t>).</w:t>
      </w:r>
    </w:p>
    <w:p w14:paraId="1FAF54BD"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lastRenderedPageBreak/>
        <w:t>Mathematically, to compute the conditional probability of </w:t>
      </w:r>
      <w:r w:rsidRPr="003B0F76">
        <w:rPr>
          <w:rStyle w:val="nfasis"/>
          <w:rFonts w:ascii="PT Sans" w:hAnsi="PT Sans"/>
          <w:color w:val="212529"/>
          <w:lang w:val="en-US"/>
        </w:rPr>
        <w:t>a</w:t>
      </w:r>
      <w:r w:rsidRPr="003B0F76">
        <w:rPr>
          <w:rFonts w:ascii="PT Sans" w:hAnsi="PT Sans"/>
          <w:color w:val="212529"/>
          <w:lang w:val="en-US"/>
        </w:rPr>
        <w:t> given </w:t>
      </w:r>
      <w:r w:rsidRPr="003B0F76">
        <w:rPr>
          <w:rStyle w:val="nfasis"/>
          <w:rFonts w:ascii="PT Sans" w:hAnsi="PT Sans"/>
          <w:color w:val="212529"/>
          <w:lang w:val="en-US"/>
        </w:rPr>
        <w:t>b</w:t>
      </w:r>
      <w:r w:rsidRPr="003B0F76">
        <w:rPr>
          <w:rFonts w:ascii="PT Sans" w:hAnsi="PT Sans"/>
          <w:color w:val="212529"/>
          <w:lang w:val="en-US"/>
        </w:rPr>
        <w:t>, we use the following formula:</w:t>
      </w:r>
    </w:p>
    <w:p w14:paraId="2452AAF5" w14:textId="209BAB61"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6C93E61E" wp14:editId="03DF17AB">
            <wp:extent cx="5612130" cy="2856865"/>
            <wp:effectExtent l="0" t="0" r="7620" b="635"/>
            <wp:docPr id="28" name="Imagen 28" descr="Conditional Probabi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itional Probability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856865"/>
                    </a:xfrm>
                    <a:prstGeom prst="rect">
                      <a:avLst/>
                    </a:prstGeom>
                    <a:noFill/>
                    <a:ln>
                      <a:noFill/>
                    </a:ln>
                  </pic:spPr>
                </pic:pic>
              </a:graphicData>
            </a:graphic>
          </wp:inline>
        </w:drawing>
      </w:r>
    </w:p>
    <w:p w14:paraId="127539BF"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To put it in words, the probability that </w:t>
      </w:r>
      <w:r w:rsidRPr="003B0F76">
        <w:rPr>
          <w:rStyle w:val="nfasis"/>
          <w:rFonts w:ascii="PT Sans" w:hAnsi="PT Sans"/>
          <w:color w:val="212529"/>
          <w:lang w:val="en-US"/>
        </w:rPr>
        <w:t>a</w:t>
      </w:r>
      <w:r w:rsidRPr="003B0F76">
        <w:rPr>
          <w:rFonts w:ascii="PT Sans" w:hAnsi="PT Sans"/>
          <w:color w:val="212529"/>
          <w:lang w:val="en-US"/>
        </w:rPr>
        <w:t> given </w:t>
      </w:r>
      <w:r w:rsidRPr="003B0F76">
        <w:rPr>
          <w:rStyle w:val="nfasis"/>
          <w:rFonts w:ascii="PT Sans" w:hAnsi="PT Sans"/>
          <w:color w:val="212529"/>
          <w:lang w:val="en-US"/>
        </w:rPr>
        <w:t>b</w:t>
      </w:r>
      <w:r w:rsidRPr="003B0F76">
        <w:rPr>
          <w:rFonts w:ascii="PT Sans" w:hAnsi="PT Sans"/>
          <w:color w:val="212529"/>
          <w:lang w:val="en-US"/>
        </w:rPr>
        <w:t> is true is equal to the probability of </w:t>
      </w:r>
      <w:r w:rsidRPr="003B0F76">
        <w:rPr>
          <w:rStyle w:val="nfasis"/>
          <w:rFonts w:ascii="PT Sans" w:hAnsi="PT Sans"/>
          <w:color w:val="212529"/>
          <w:lang w:val="en-US"/>
        </w:rPr>
        <w:t>a</w:t>
      </w:r>
      <w:r w:rsidRPr="003B0F76">
        <w:rPr>
          <w:rFonts w:ascii="PT Sans" w:hAnsi="PT Sans"/>
          <w:color w:val="212529"/>
          <w:lang w:val="en-US"/>
        </w:rPr>
        <w:t> and </w:t>
      </w:r>
      <w:r w:rsidRPr="003B0F76">
        <w:rPr>
          <w:rStyle w:val="nfasis"/>
          <w:rFonts w:ascii="PT Sans" w:hAnsi="PT Sans"/>
          <w:color w:val="212529"/>
          <w:lang w:val="en-US"/>
        </w:rPr>
        <w:t>b</w:t>
      </w:r>
      <w:r w:rsidRPr="003B0F76">
        <w:rPr>
          <w:rFonts w:ascii="PT Sans" w:hAnsi="PT Sans"/>
          <w:color w:val="212529"/>
          <w:lang w:val="en-US"/>
        </w:rPr>
        <w:t> being true, divided by the probability of </w:t>
      </w:r>
      <w:r w:rsidRPr="003B0F76">
        <w:rPr>
          <w:rStyle w:val="nfasis"/>
          <w:rFonts w:ascii="PT Sans" w:hAnsi="PT Sans"/>
          <w:color w:val="212529"/>
          <w:lang w:val="en-US"/>
        </w:rPr>
        <w:t>b</w:t>
      </w:r>
      <w:r w:rsidRPr="003B0F76">
        <w:rPr>
          <w:rFonts w:ascii="PT Sans" w:hAnsi="PT Sans"/>
          <w:color w:val="212529"/>
          <w:lang w:val="en-US"/>
        </w:rPr>
        <w:t>. An intuitive way of reasoning about this is the thought “we are interested in the events where both </w:t>
      </w:r>
      <w:r w:rsidRPr="003B0F76">
        <w:rPr>
          <w:rStyle w:val="nfasis"/>
          <w:rFonts w:ascii="PT Sans" w:hAnsi="PT Sans"/>
          <w:color w:val="212529"/>
          <w:lang w:val="en-US"/>
        </w:rPr>
        <w:t>a</w:t>
      </w:r>
      <w:r w:rsidRPr="003B0F76">
        <w:rPr>
          <w:rFonts w:ascii="PT Sans" w:hAnsi="PT Sans"/>
          <w:color w:val="212529"/>
          <w:lang w:val="en-US"/>
        </w:rPr>
        <w:t> and </w:t>
      </w:r>
      <w:r w:rsidRPr="003B0F76">
        <w:rPr>
          <w:rStyle w:val="nfasis"/>
          <w:rFonts w:ascii="PT Sans" w:hAnsi="PT Sans"/>
          <w:color w:val="212529"/>
          <w:lang w:val="en-US"/>
        </w:rPr>
        <w:t>b</w:t>
      </w:r>
      <w:r w:rsidRPr="003B0F76">
        <w:rPr>
          <w:rFonts w:ascii="PT Sans" w:hAnsi="PT Sans"/>
          <w:color w:val="212529"/>
          <w:lang w:val="en-US"/>
        </w:rPr>
        <w:t> are true (the numerator), but only from the worlds where we know </w:t>
      </w:r>
      <w:r w:rsidRPr="003B0F76">
        <w:rPr>
          <w:rStyle w:val="nfasis"/>
          <w:rFonts w:ascii="PT Sans" w:hAnsi="PT Sans"/>
          <w:color w:val="212529"/>
          <w:lang w:val="en-US"/>
        </w:rPr>
        <w:t>b</w:t>
      </w:r>
      <w:r w:rsidRPr="003B0F76">
        <w:rPr>
          <w:rFonts w:ascii="PT Sans" w:hAnsi="PT Sans"/>
          <w:color w:val="212529"/>
          <w:lang w:val="en-US"/>
        </w:rPr>
        <w:t> to be true (the denominator).” Dividing by </w:t>
      </w:r>
      <w:r w:rsidRPr="003B0F76">
        <w:rPr>
          <w:rStyle w:val="nfasis"/>
          <w:rFonts w:ascii="PT Sans" w:hAnsi="PT Sans"/>
          <w:color w:val="212529"/>
          <w:lang w:val="en-US"/>
        </w:rPr>
        <w:t>b</w:t>
      </w:r>
      <w:r w:rsidRPr="003B0F76">
        <w:rPr>
          <w:rFonts w:ascii="PT Sans" w:hAnsi="PT Sans"/>
          <w:color w:val="212529"/>
          <w:lang w:val="en-US"/>
        </w:rPr>
        <w:t> restricts the possible worlds to the ones where </w:t>
      </w:r>
      <w:r w:rsidRPr="003B0F76">
        <w:rPr>
          <w:rStyle w:val="nfasis"/>
          <w:rFonts w:ascii="PT Sans" w:hAnsi="PT Sans"/>
          <w:color w:val="212529"/>
          <w:lang w:val="en-US"/>
        </w:rPr>
        <w:t>b</w:t>
      </w:r>
      <w:r w:rsidRPr="003B0F76">
        <w:rPr>
          <w:rFonts w:ascii="PT Sans" w:hAnsi="PT Sans"/>
          <w:color w:val="212529"/>
          <w:lang w:val="en-US"/>
        </w:rPr>
        <w:t> is true. The following are algebraically equivalent forms to the formula above:</w:t>
      </w:r>
    </w:p>
    <w:p w14:paraId="36350577" w14:textId="785389CB"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00EFF4D4" wp14:editId="077A4270">
            <wp:extent cx="5612130" cy="1920875"/>
            <wp:effectExtent l="0" t="0" r="7620" b="3175"/>
            <wp:docPr id="27" name="Imagen 27" descr="Equivalent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ivalent Formul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920875"/>
                    </a:xfrm>
                    <a:prstGeom prst="rect">
                      <a:avLst/>
                    </a:prstGeom>
                    <a:noFill/>
                    <a:ln>
                      <a:noFill/>
                    </a:ln>
                  </pic:spPr>
                </pic:pic>
              </a:graphicData>
            </a:graphic>
          </wp:inline>
        </w:drawing>
      </w:r>
    </w:p>
    <w:p w14:paraId="2B1F7F19"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For example, consider P(</w:t>
      </w:r>
      <w:r w:rsidRPr="003B0F76">
        <w:rPr>
          <w:rStyle w:val="nfasis"/>
          <w:rFonts w:ascii="PT Sans" w:hAnsi="PT Sans"/>
          <w:color w:val="212529"/>
          <w:lang w:val="en-US"/>
        </w:rPr>
        <w:t>sum 12 | roll six on one die</w:t>
      </w:r>
      <w:r w:rsidRPr="003B0F76">
        <w:rPr>
          <w:rFonts w:ascii="PT Sans" w:hAnsi="PT Sans"/>
          <w:color w:val="212529"/>
          <w:lang w:val="en-US"/>
        </w:rPr>
        <w:t>), or the probability of rolling two dice and getting a sum of twelve, given that we have already rolled one die and got a six. To calculate this, we first restrict our worlds to the ones where the value of the first die is six:</w:t>
      </w:r>
    </w:p>
    <w:p w14:paraId="725BA5E4" w14:textId="4BF8885E"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10901A19" wp14:editId="722336C1">
            <wp:extent cx="5612130" cy="3037205"/>
            <wp:effectExtent l="0" t="0" r="7620" b="0"/>
            <wp:docPr id="26" name="Imagen 26" descr="Restricting the Wor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ricting the Worl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37205"/>
                    </a:xfrm>
                    <a:prstGeom prst="rect">
                      <a:avLst/>
                    </a:prstGeom>
                    <a:noFill/>
                    <a:ln>
                      <a:noFill/>
                    </a:ln>
                  </pic:spPr>
                </pic:pic>
              </a:graphicData>
            </a:graphic>
          </wp:inline>
        </w:drawing>
      </w:r>
    </w:p>
    <w:p w14:paraId="40F8046E"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Now we ask how many times does the event </w:t>
      </w:r>
      <w:r w:rsidRPr="003B0F76">
        <w:rPr>
          <w:rStyle w:val="nfasis"/>
          <w:rFonts w:ascii="PT Sans" w:hAnsi="PT Sans"/>
          <w:color w:val="212529"/>
          <w:lang w:val="en-US"/>
        </w:rPr>
        <w:t>a</w:t>
      </w:r>
      <w:r w:rsidRPr="003B0F76">
        <w:rPr>
          <w:rFonts w:ascii="PT Sans" w:hAnsi="PT Sans"/>
          <w:color w:val="212529"/>
          <w:lang w:val="en-US"/>
        </w:rPr>
        <w:t> (the sum being 12) occur in the worlds that we restricted the question to (dividing by P(</w:t>
      </w:r>
      <w:r w:rsidRPr="003B0F76">
        <w:rPr>
          <w:rStyle w:val="nfasis"/>
          <w:rFonts w:ascii="PT Sans" w:hAnsi="PT Sans"/>
          <w:color w:val="212529"/>
          <w:lang w:val="en-US"/>
        </w:rPr>
        <w:t>b</w:t>
      </w:r>
      <w:r w:rsidRPr="003B0F76">
        <w:rPr>
          <w:rFonts w:ascii="PT Sans" w:hAnsi="PT Sans"/>
          <w:color w:val="212529"/>
          <w:lang w:val="en-US"/>
        </w:rPr>
        <w:t>), or the probability of the first die yielding 6).</w:t>
      </w:r>
    </w:p>
    <w:p w14:paraId="05CEB952" w14:textId="005A98E9"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0345E397" wp14:editId="0BF63BA3">
            <wp:extent cx="5612130" cy="3002280"/>
            <wp:effectExtent l="0" t="0" r="7620" b="7620"/>
            <wp:docPr id="25" name="Imagen 25" descr="Conditioned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tioned Probabil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002280"/>
                    </a:xfrm>
                    <a:prstGeom prst="rect">
                      <a:avLst/>
                    </a:prstGeom>
                    <a:noFill/>
                    <a:ln>
                      <a:noFill/>
                    </a:ln>
                  </pic:spPr>
                </pic:pic>
              </a:graphicData>
            </a:graphic>
          </wp:inline>
        </w:drawing>
      </w:r>
    </w:p>
    <w:p w14:paraId="66A82B98"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18" w:anchor="random-variables" w:history="1">
        <w:r>
          <w:rPr>
            <w:rStyle w:val="Hipervnculo"/>
            <w:rFonts w:ascii="PT Sans" w:hAnsi="PT Sans"/>
          </w:rPr>
          <w:t>Random Variables</w:t>
        </w:r>
      </w:hyperlink>
    </w:p>
    <w:p w14:paraId="5C9D57E2"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A random variable is a variable in probability theory with a domain of possible values that it can take on. For example, to represent possible outcomes when rolling a die, we can define a random variable </w:t>
      </w:r>
      <w:r w:rsidRPr="003B0F76">
        <w:rPr>
          <w:rStyle w:val="nfasis"/>
          <w:rFonts w:ascii="PT Sans" w:hAnsi="PT Sans"/>
          <w:color w:val="212529"/>
          <w:lang w:val="en-US"/>
        </w:rPr>
        <w:t>Roll</w:t>
      </w:r>
      <w:r w:rsidRPr="003B0F76">
        <w:rPr>
          <w:rFonts w:ascii="PT Sans" w:hAnsi="PT Sans"/>
          <w:color w:val="212529"/>
          <w:lang w:val="en-US"/>
        </w:rPr>
        <w:t>, that can take on the values {</w:t>
      </w:r>
      <w:r w:rsidRPr="003B0F76">
        <w:rPr>
          <w:rStyle w:val="nfasis"/>
          <w:rFonts w:ascii="PT Sans" w:hAnsi="PT Sans"/>
          <w:color w:val="212529"/>
          <w:lang w:val="en-US"/>
        </w:rPr>
        <w:t>0, 1, 2, 3, 4, 5, 6</w:t>
      </w:r>
      <w:r w:rsidRPr="003B0F76">
        <w:rPr>
          <w:rFonts w:ascii="PT Sans" w:hAnsi="PT Sans"/>
          <w:color w:val="212529"/>
          <w:lang w:val="en-US"/>
        </w:rPr>
        <w:t>}. To represent the status of a flight, we can define a variable </w:t>
      </w:r>
      <w:r w:rsidRPr="003B0F76">
        <w:rPr>
          <w:rStyle w:val="nfasis"/>
          <w:rFonts w:ascii="PT Sans" w:hAnsi="PT Sans"/>
          <w:color w:val="212529"/>
          <w:lang w:val="en-US"/>
        </w:rPr>
        <w:t>Flight</w:t>
      </w:r>
      <w:r w:rsidRPr="003B0F76">
        <w:rPr>
          <w:rFonts w:ascii="PT Sans" w:hAnsi="PT Sans"/>
          <w:color w:val="212529"/>
          <w:lang w:val="en-US"/>
        </w:rPr>
        <w:t> that takes on the values {</w:t>
      </w:r>
      <w:r w:rsidRPr="003B0F76">
        <w:rPr>
          <w:rStyle w:val="nfasis"/>
          <w:rFonts w:ascii="PT Sans" w:hAnsi="PT Sans"/>
          <w:color w:val="212529"/>
          <w:lang w:val="en-US"/>
        </w:rPr>
        <w:t>on time, delayed, canceled</w:t>
      </w:r>
      <w:r w:rsidRPr="003B0F76">
        <w:rPr>
          <w:rFonts w:ascii="PT Sans" w:hAnsi="PT Sans"/>
          <w:color w:val="212529"/>
          <w:lang w:val="en-US"/>
        </w:rPr>
        <w:t>}.</w:t>
      </w:r>
    </w:p>
    <w:p w14:paraId="1B4167FF" w14:textId="77777777" w:rsidR="003B0F76" w:rsidRDefault="003B0F76" w:rsidP="003B0F76">
      <w:pPr>
        <w:pStyle w:val="NormalWeb"/>
        <w:shd w:val="clear" w:color="auto" w:fill="FFFFFF"/>
        <w:spacing w:before="0" w:beforeAutospacing="0"/>
        <w:rPr>
          <w:rFonts w:ascii="PT Sans" w:hAnsi="PT Sans"/>
          <w:color w:val="212529"/>
        </w:rPr>
      </w:pPr>
      <w:r w:rsidRPr="003B0F76">
        <w:rPr>
          <w:rFonts w:ascii="PT Sans" w:hAnsi="PT Sans"/>
          <w:color w:val="212529"/>
          <w:lang w:val="en-US"/>
        </w:rPr>
        <w:lastRenderedPageBreak/>
        <w:t xml:space="preserve">Often, we are interested in the probability with which each value occurs. </w:t>
      </w:r>
      <w:r>
        <w:rPr>
          <w:rFonts w:ascii="PT Sans" w:hAnsi="PT Sans"/>
          <w:color w:val="212529"/>
        </w:rPr>
        <w:t>We represent this using a probability distribution. For example,</w:t>
      </w:r>
    </w:p>
    <w:p w14:paraId="373F74E2" w14:textId="77777777" w:rsidR="003B0F76" w:rsidRDefault="003B0F76" w:rsidP="003B0F76">
      <w:pPr>
        <w:numPr>
          <w:ilvl w:val="0"/>
          <w:numId w:val="4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w:t>
      </w:r>
      <w:r>
        <w:rPr>
          <w:rStyle w:val="nfasis"/>
          <w:rFonts w:ascii="PT Sans" w:hAnsi="PT Sans"/>
          <w:color w:val="212529"/>
        </w:rPr>
        <w:t>Flight = on time</w:t>
      </w:r>
      <w:r>
        <w:rPr>
          <w:rFonts w:ascii="PT Sans" w:hAnsi="PT Sans"/>
          <w:color w:val="212529"/>
        </w:rPr>
        <w:t>) = 0.6</w:t>
      </w:r>
    </w:p>
    <w:p w14:paraId="1873D460" w14:textId="77777777" w:rsidR="003B0F76" w:rsidRDefault="003B0F76" w:rsidP="003B0F76">
      <w:pPr>
        <w:numPr>
          <w:ilvl w:val="0"/>
          <w:numId w:val="40"/>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w:t>
      </w:r>
      <w:r>
        <w:rPr>
          <w:rStyle w:val="nfasis"/>
          <w:rFonts w:ascii="PT Sans" w:hAnsi="PT Sans"/>
          <w:color w:val="212529"/>
        </w:rPr>
        <w:t>Flight = delayed</w:t>
      </w:r>
      <w:r>
        <w:rPr>
          <w:rFonts w:ascii="PT Sans" w:hAnsi="PT Sans"/>
          <w:color w:val="212529"/>
        </w:rPr>
        <w:t>) = 0.3</w:t>
      </w:r>
    </w:p>
    <w:p w14:paraId="2EA72B49" w14:textId="77777777" w:rsidR="003B0F76" w:rsidRDefault="003B0F76" w:rsidP="003B0F76">
      <w:pPr>
        <w:numPr>
          <w:ilvl w:val="0"/>
          <w:numId w:val="40"/>
        </w:numPr>
        <w:shd w:val="clear" w:color="auto" w:fill="FFFFFF"/>
        <w:spacing w:before="100" w:beforeAutospacing="1" w:after="0" w:line="240" w:lineRule="auto"/>
        <w:ind w:left="1320"/>
        <w:rPr>
          <w:rFonts w:ascii="PT Sans" w:hAnsi="PT Sans"/>
          <w:color w:val="212529"/>
        </w:rPr>
      </w:pPr>
      <w:r>
        <w:rPr>
          <w:rFonts w:ascii="PT Sans" w:hAnsi="PT Sans"/>
          <w:color w:val="212529"/>
        </w:rPr>
        <w:t>P(</w:t>
      </w:r>
      <w:r>
        <w:rPr>
          <w:rStyle w:val="nfasis"/>
          <w:rFonts w:ascii="PT Sans" w:hAnsi="PT Sans"/>
          <w:color w:val="212529"/>
        </w:rPr>
        <w:t>Flight = canceled</w:t>
      </w:r>
      <w:r>
        <w:rPr>
          <w:rFonts w:ascii="PT Sans" w:hAnsi="PT Sans"/>
          <w:color w:val="212529"/>
        </w:rPr>
        <w:t>) = 0.1</w:t>
      </w:r>
    </w:p>
    <w:p w14:paraId="5E346323"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To interpret the probability distribution with words, this means that there is a 60% chance that the flight is on time, 30% chance that it is delayed, and 10% chance that it is canceled. Note that, as shown previously, the sum the probabilities of all possible outcomes is 1.</w:t>
      </w:r>
    </w:p>
    <w:p w14:paraId="1ACC2AD5"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A probability distribution can be represented more succinctly as a vector. For example, </w:t>
      </w:r>
      <w:r w:rsidRPr="003B0F76">
        <w:rPr>
          <w:rStyle w:val="Textoennegrita"/>
          <w:rFonts w:ascii="PT Sans" w:hAnsi="PT Sans"/>
          <w:color w:val="212529"/>
          <w:lang w:val="en-US"/>
        </w:rPr>
        <w:t>P</w:t>
      </w:r>
      <w:r w:rsidRPr="003B0F76">
        <w:rPr>
          <w:rFonts w:ascii="PT Sans" w:hAnsi="PT Sans"/>
          <w:color w:val="212529"/>
          <w:lang w:val="en-US"/>
        </w:rPr>
        <w:t>(</w:t>
      </w:r>
      <w:r w:rsidRPr="003B0F76">
        <w:rPr>
          <w:rStyle w:val="nfasis"/>
          <w:rFonts w:ascii="PT Sans" w:hAnsi="PT Sans"/>
          <w:color w:val="212529"/>
          <w:lang w:val="en-US"/>
        </w:rPr>
        <w:t>Flight</w:t>
      </w:r>
      <w:r w:rsidRPr="003B0F76">
        <w:rPr>
          <w:rFonts w:ascii="PT Sans" w:hAnsi="PT Sans"/>
          <w:color w:val="212529"/>
          <w:lang w:val="en-US"/>
        </w:rPr>
        <w:t>) = &lt;</w:t>
      </w:r>
      <w:r w:rsidRPr="003B0F76">
        <w:rPr>
          <w:rStyle w:val="nfasis"/>
          <w:rFonts w:ascii="PT Sans" w:hAnsi="PT Sans"/>
          <w:color w:val="212529"/>
          <w:lang w:val="en-US"/>
        </w:rPr>
        <w:t>0.6, 0.3, 0.1</w:t>
      </w:r>
      <w:r w:rsidRPr="003B0F76">
        <w:rPr>
          <w:rFonts w:ascii="PT Sans" w:hAnsi="PT Sans"/>
          <w:color w:val="212529"/>
          <w:lang w:val="en-US"/>
        </w:rPr>
        <w:t>&gt;. For this notation to be interpretable, the values have a set order (in our case, </w:t>
      </w:r>
      <w:r w:rsidRPr="003B0F76">
        <w:rPr>
          <w:rStyle w:val="nfasis"/>
          <w:rFonts w:ascii="PT Sans" w:hAnsi="PT Sans"/>
          <w:color w:val="212529"/>
          <w:lang w:val="en-US"/>
        </w:rPr>
        <w:t>on time, delayed, canceled</w:t>
      </w:r>
      <w:r w:rsidRPr="003B0F76">
        <w:rPr>
          <w:rFonts w:ascii="PT Sans" w:hAnsi="PT Sans"/>
          <w:color w:val="212529"/>
          <w:lang w:val="en-US"/>
        </w:rPr>
        <w:t>).</w:t>
      </w:r>
    </w:p>
    <w:p w14:paraId="2593DD2F"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Independence</w:t>
      </w:r>
    </w:p>
    <w:p w14:paraId="34992992"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Independence is the knowledge that the occurrence of one event does not affect the probability of the other event. For example, when rolling two dice, the result of each die is independent from the other. Rolling a 4 with the first die does not influence the value of the second die that we roll. This is opposed to dependent events, like clouds in the morning and rain in the afternoon. If it is cloudy in the morning, it is more likely that it will rain in the morning, so these events are dependent.</w:t>
      </w:r>
    </w:p>
    <w:p w14:paraId="72DC832E"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Independence can be defined mathematically: events </w:t>
      </w:r>
      <w:r w:rsidRPr="003B0F76">
        <w:rPr>
          <w:rStyle w:val="nfasis"/>
          <w:rFonts w:ascii="PT Sans" w:hAnsi="PT Sans"/>
          <w:color w:val="212529"/>
          <w:lang w:val="en-US"/>
        </w:rPr>
        <w:t>a</w:t>
      </w:r>
      <w:r w:rsidRPr="003B0F76">
        <w:rPr>
          <w:rFonts w:ascii="PT Sans" w:hAnsi="PT Sans"/>
          <w:color w:val="212529"/>
          <w:lang w:val="en-US"/>
        </w:rPr>
        <w:t> and </w:t>
      </w:r>
      <w:r w:rsidRPr="003B0F76">
        <w:rPr>
          <w:rStyle w:val="nfasis"/>
          <w:rFonts w:ascii="PT Sans" w:hAnsi="PT Sans"/>
          <w:color w:val="212529"/>
          <w:lang w:val="en-US"/>
        </w:rPr>
        <w:t>b</w:t>
      </w:r>
      <w:r w:rsidRPr="003B0F76">
        <w:rPr>
          <w:rFonts w:ascii="PT Sans" w:hAnsi="PT Sans"/>
          <w:color w:val="212529"/>
          <w:lang w:val="en-US"/>
        </w:rPr>
        <w:t> are independent if and only if the probability of </w:t>
      </w:r>
      <w:r w:rsidRPr="003B0F76">
        <w:rPr>
          <w:rStyle w:val="nfasis"/>
          <w:rFonts w:ascii="PT Sans" w:hAnsi="PT Sans"/>
          <w:color w:val="212529"/>
          <w:lang w:val="en-US"/>
        </w:rPr>
        <w:t>a</w:t>
      </w:r>
      <w:r w:rsidRPr="003B0F76">
        <w:rPr>
          <w:rFonts w:ascii="PT Sans" w:hAnsi="PT Sans"/>
          <w:color w:val="212529"/>
          <w:lang w:val="en-US"/>
        </w:rPr>
        <w:t> and </w:t>
      </w:r>
      <w:r w:rsidRPr="003B0F76">
        <w:rPr>
          <w:rStyle w:val="nfasis"/>
          <w:rFonts w:ascii="PT Sans" w:hAnsi="PT Sans"/>
          <w:color w:val="212529"/>
          <w:lang w:val="en-US"/>
        </w:rPr>
        <w:t>b</w:t>
      </w:r>
      <w:r w:rsidRPr="003B0F76">
        <w:rPr>
          <w:rFonts w:ascii="PT Sans" w:hAnsi="PT Sans"/>
          <w:color w:val="212529"/>
          <w:lang w:val="en-US"/>
        </w:rPr>
        <w:t> is equal to the probability of </w:t>
      </w:r>
      <w:r w:rsidRPr="003B0F76">
        <w:rPr>
          <w:rStyle w:val="nfasis"/>
          <w:rFonts w:ascii="PT Sans" w:hAnsi="PT Sans"/>
          <w:color w:val="212529"/>
          <w:lang w:val="en-US"/>
        </w:rPr>
        <w:t>a</w:t>
      </w:r>
      <w:r w:rsidRPr="003B0F76">
        <w:rPr>
          <w:rFonts w:ascii="PT Sans" w:hAnsi="PT Sans"/>
          <w:color w:val="212529"/>
          <w:lang w:val="en-US"/>
        </w:rPr>
        <w:t> times the probability of </w:t>
      </w:r>
      <w:r w:rsidRPr="003B0F76">
        <w:rPr>
          <w:rStyle w:val="nfasis"/>
          <w:rFonts w:ascii="PT Sans" w:hAnsi="PT Sans"/>
          <w:color w:val="212529"/>
          <w:lang w:val="en-US"/>
        </w:rPr>
        <w:t>b</w:t>
      </w:r>
      <w:r w:rsidRPr="003B0F76">
        <w:rPr>
          <w:rFonts w:ascii="PT Sans" w:hAnsi="PT Sans"/>
          <w:color w:val="212529"/>
          <w:lang w:val="en-US"/>
        </w:rPr>
        <w:t>: P(</w:t>
      </w:r>
      <w:r w:rsidRPr="003B0F76">
        <w:rPr>
          <w:rStyle w:val="nfasis"/>
          <w:rFonts w:ascii="PT Sans" w:hAnsi="PT Sans"/>
          <w:color w:val="212529"/>
          <w:lang w:val="en-US"/>
        </w:rPr>
        <w:t xml:space="preserve">a </w:t>
      </w:r>
      <w:r w:rsidRPr="003B0F76">
        <w:rPr>
          <w:rStyle w:val="nfasis"/>
          <w:rFonts w:ascii="Cambria Math" w:hAnsi="Cambria Math" w:cs="Cambria Math"/>
          <w:color w:val="212529"/>
          <w:lang w:val="en-US"/>
        </w:rPr>
        <w:t>∧</w:t>
      </w:r>
      <w:r w:rsidRPr="003B0F76">
        <w:rPr>
          <w:rStyle w:val="nfasis"/>
          <w:rFonts w:ascii="PT Sans" w:hAnsi="PT Sans"/>
          <w:color w:val="212529"/>
          <w:lang w:val="en-US"/>
        </w:rPr>
        <w:t xml:space="preserve"> b</w:t>
      </w:r>
      <w:r w:rsidRPr="003B0F76">
        <w:rPr>
          <w:rFonts w:ascii="PT Sans" w:hAnsi="PT Sans"/>
          <w:color w:val="212529"/>
          <w:lang w:val="en-US"/>
        </w:rPr>
        <w:t>) = P(</w:t>
      </w:r>
      <w:r w:rsidRPr="003B0F76">
        <w:rPr>
          <w:rStyle w:val="nfasis"/>
          <w:rFonts w:ascii="PT Sans" w:hAnsi="PT Sans"/>
          <w:color w:val="212529"/>
          <w:lang w:val="en-US"/>
        </w:rPr>
        <w:t>a</w:t>
      </w:r>
      <w:r w:rsidRPr="003B0F76">
        <w:rPr>
          <w:rFonts w:ascii="PT Sans" w:hAnsi="PT Sans"/>
          <w:color w:val="212529"/>
          <w:lang w:val="en-US"/>
        </w:rPr>
        <w:t>)P(</w:t>
      </w:r>
      <w:r w:rsidRPr="003B0F76">
        <w:rPr>
          <w:rStyle w:val="nfasis"/>
          <w:rFonts w:ascii="PT Sans" w:hAnsi="PT Sans"/>
          <w:color w:val="212529"/>
          <w:lang w:val="en-US"/>
        </w:rPr>
        <w:t>b</w:t>
      </w:r>
      <w:r w:rsidRPr="003B0F76">
        <w:rPr>
          <w:rFonts w:ascii="PT Sans" w:hAnsi="PT Sans"/>
          <w:color w:val="212529"/>
          <w:lang w:val="en-US"/>
        </w:rPr>
        <w:t>).</w:t>
      </w:r>
    </w:p>
    <w:p w14:paraId="10A15DF2"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19" w:anchor="bayes-rule" w:history="1">
        <w:r>
          <w:rPr>
            <w:rStyle w:val="Hipervnculo"/>
            <w:rFonts w:ascii="PT Sans" w:hAnsi="PT Sans"/>
          </w:rPr>
          <w:t>Bayes’ Rule</w:t>
        </w:r>
      </w:hyperlink>
    </w:p>
    <w:p w14:paraId="199DC57D"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Bayes’ rule is commonly used in probability theory to compute conditional probability. In words, Bayes’ rule says that the probability of </w:t>
      </w:r>
      <w:r w:rsidRPr="003B0F76">
        <w:rPr>
          <w:rStyle w:val="nfasis"/>
          <w:rFonts w:ascii="PT Sans" w:hAnsi="PT Sans"/>
          <w:color w:val="212529"/>
          <w:lang w:val="en-US"/>
        </w:rPr>
        <w:t>b</w:t>
      </w:r>
      <w:r w:rsidRPr="003B0F76">
        <w:rPr>
          <w:rFonts w:ascii="PT Sans" w:hAnsi="PT Sans"/>
          <w:color w:val="212529"/>
          <w:lang w:val="en-US"/>
        </w:rPr>
        <w:t> given </w:t>
      </w:r>
      <w:r w:rsidRPr="003B0F76">
        <w:rPr>
          <w:rStyle w:val="nfasis"/>
          <w:rFonts w:ascii="PT Sans" w:hAnsi="PT Sans"/>
          <w:color w:val="212529"/>
          <w:lang w:val="en-US"/>
        </w:rPr>
        <w:t>a</w:t>
      </w:r>
      <w:r w:rsidRPr="003B0F76">
        <w:rPr>
          <w:rFonts w:ascii="PT Sans" w:hAnsi="PT Sans"/>
          <w:color w:val="212529"/>
          <w:lang w:val="en-US"/>
        </w:rPr>
        <w:t> is equal to the probability of </w:t>
      </w:r>
      <w:r w:rsidRPr="003B0F76">
        <w:rPr>
          <w:rStyle w:val="nfasis"/>
          <w:rFonts w:ascii="PT Sans" w:hAnsi="PT Sans"/>
          <w:color w:val="212529"/>
          <w:lang w:val="en-US"/>
        </w:rPr>
        <w:t>a</w:t>
      </w:r>
      <w:r w:rsidRPr="003B0F76">
        <w:rPr>
          <w:rFonts w:ascii="PT Sans" w:hAnsi="PT Sans"/>
          <w:color w:val="212529"/>
          <w:lang w:val="en-US"/>
        </w:rPr>
        <w:t> given </w:t>
      </w:r>
      <w:r w:rsidRPr="003B0F76">
        <w:rPr>
          <w:rStyle w:val="nfasis"/>
          <w:rFonts w:ascii="PT Sans" w:hAnsi="PT Sans"/>
          <w:color w:val="212529"/>
          <w:lang w:val="en-US"/>
        </w:rPr>
        <w:t>b</w:t>
      </w:r>
      <w:r w:rsidRPr="003B0F76">
        <w:rPr>
          <w:rFonts w:ascii="PT Sans" w:hAnsi="PT Sans"/>
          <w:color w:val="212529"/>
          <w:lang w:val="en-US"/>
        </w:rPr>
        <w:t>, times the probability of </w:t>
      </w:r>
      <w:r w:rsidRPr="003B0F76">
        <w:rPr>
          <w:rStyle w:val="nfasis"/>
          <w:rFonts w:ascii="PT Sans" w:hAnsi="PT Sans"/>
          <w:color w:val="212529"/>
          <w:lang w:val="en-US"/>
        </w:rPr>
        <w:t>b</w:t>
      </w:r>
      <w:r w:rsidRPr="003B0F76">
        <w:rPr>
          <w:rFonts w:ascii="PT Sans" w:hAnsi="PT Sans"/>
          <w:color w:val="212529"/>
          <w:lang w:val="en-US"/>
        </w:rPr>
        <w:t>, divided by the probability of </w:t>
      </w:r>
      <w:r w:rsidRPr="003B0F76">
        <w:rPr>
          <w:rStyle w:val="nfasis"/>
          <w:rFonts w:ascii="PT Sans" w:hAnsi="PT Sans"/>
          <w:color w:val="212529"/>
          <w:lang w:val="en-US"/>
        </w:rPr>
        <w:t>a</w:t>
      </w:r>
      <w:r w:rsidRPr="003B0F76">
        <w:rPr>
          <w:rFonts w:ascii="PT Sans" w:hAnsi="PT Sans"/>
          <w:color w:val="212529"/>
          <w:lang w:val="en-US"/>
        </w:rPr>
        <w:t>.</w:t>
      </w:r>
    </w:p>
    <w:p w14:paraId="54AE0534" w14:textId="733506A7"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2B38C0CE" wp14:editId="66B9711B">
            <wp:extent cx="5612130" cy="2052955"/>
            <wp:effectExtent l="0" t="0" r="7620" b="4445"/>
            <wp:docPr id="24" name="Imagen 24" descr="Bayes'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es' R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052955"/>
                    </a:xfrm>
                    <a:prstGeom prst="rect">
                      <a:avLst/>
                    </a:prstGeom>
                    <a:noFill/>
                    <a:ln>
                      <a:noFill/>
                    </a:ln>
                  </pic:spPr>
                </pic:pic>
              </a:graphicData>
            </a:graphic>
          </wp:inline>
        </w:drawing>
      </w:r>
    </w:p>
    <w:p w14:paraId="330A8FF5" w14:textId="77777777" w:rsidR="003B0F76" w:rsidRDefault="003B0F76" w:rsidP="003B0F76">
      <w:pPr>
        <w:pStyle w:val="NormalWeb"/>
        <w:shd w:val="clear" w:color="auto" w:fill="FFFFFF"/>
        <w:spacing w:before="0" w:beforeAutospacing="0" w:after="0"/>
        <w:rPr>
          <w:rFonts w:ascii="PT Sans" w:hAnsi="PT Sans"/>
          <w:color w:val="212529"/>
        </w:rPr>
      </w:pPr>
      <w:r w:rsidRPr="003B0F76">
        <w:rPr>
          <w:rFonts w:ascii="PT Sans" w:hAnsi="PT Sans"/>
          <w:color w:val="212529"/>
          <w:lang w:val="en-US"/>
        </w:rPr>
        <w:t>For example, we would like to compute the probability of it raining in the afternoon if there are clouds in the morning, or P(</w:t>
      </w:r>
      <w:r w:rsidRPr="003B0F76">
        <w:rPr>
          <w:rStyle w:val="nfasis"/>
          <w:rFonts w:ascii="PT Sans" w:hAnsi="PT Sans"/>
          <w:color w:val="212529"/>
          <w:lang w:val="en-US"/>
        </w:rPr>
        <w:t>rain | clouds</w:t>
      </w:r>
      <w:r w:rsidRPr="003B0F76">
        <w:rPr>
          <w:rFonts w:ascii="PT Sans" w:hAnsi="PT Sans"/>
          <w:color w:val="212529"/>
          <w:lang w:val="en-US"/>
        </w:rPr>
        <w:t xml:space="preserve">). </w:t>
      </w:r>
      <w:r>
        <w:rPr>
          <w:rFonts w:ascii="PT Sans" w:hAnsi="PT Sans"/>
          <w:color w:val="212529"/>
        </w:rPr>
        <w:t>We start with the following information:</w:t>
      </w:r>
    </w:p>
    <w:p w14:paraId="37416B58" w14:textId="77777777" w:rsidR="003B0F76" w:rsidRDefault="003B0F76" w:rsidP="003B0F7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80% of rainy afternoons start with cloudy mornings, or P(</w:t>
      </w:r>
      <w:r>
        <w:rPr>
          <w:rStyle w:val="nfasis"/>
          <w:rFonts w:ascii="PT Sans" w:hAnsi="PT Sans"/>
          <w:color w:val="212529"/>
        </w:rPr>
        <w:t>clouds | rain</w:t>
      </w:r>
      <w:r>
        <w:rPr>
          <w:rFonts w:ascii="PT Sans" w:hAnsi="PT Sans"/>
          <w:color w:val="212529"/>
        </w:rPr>
        <w:t>).</w:t>
      </w:r>
    </w:p>
    <w:p w14:paraId="63BFD16E" w14:textId="77777777" w:rsidR="003B0F76" w:rsidRDefault="003B0F76" w:rsidP="003B0F7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40% of days have cloudy mornings, or P(</w:t>
      </w:r>
      <w:r>
        <w:rPr>
          <w:rStyle w:val="nfasis"/>
          <w:rFonts w:ascii="PT Sans" w:hAnsi="PT Sans"/>
          <w:color w:val="212529"/>
        </w:rPr>
        <w:t>clouds</w:t>
      </w:r>
      <w:r>
        <w:rPr>
          <w:rFonts w:ascii="PT Sans" w:hAnsi="PT Sans"/>
          <w:color w:val="212529"/>
        </w:rPr>
        <w:t>).</w:t>
      </w:r>
    </w:p>
    <w:p w14:paraId="50D24738" w14:textId="77777777" w:rsidR="003B0F76" w:rsidRDefault="003B0F76" w:rsidP="003B0F76">
      <w:pPr>
        <w:numPr>
          <w:ilvl w:val="0"/>
          <w:numId w:val="41"/>
        </w:numPr>
        <w:shd w:val="clear" w:color="auto" w:fill="FFFFFF"/>
        <w:spacing w:before="100" w:beforeAutospacing="1" w:after="0" w:line="240" w:lineRule="auto"/>
        <w:ind w:left="1320"/>
        <w:rPr>
          <w:rFonts w:ascii="PT Sans" w:hAnsi="PT Sans"/>
          <w:color w:val="212529"/>
        </w:rPr>
      </w:pPr>
      <w:r>
        <w:rPr>
          <w:rFonts w:ascii="PT Sans" w:hAnsi="PT Sans"/>
          <w:color w:val="212529"/>
        </w:rPr>
        <w:t>10% of days have rainy afternoons, or P(</w:t>
      </w:r>
      <w:r>
        <w:rPr>
          <w:rStyle w:val="nfasis"/>
          <w:rFonts w:ascii="PT Sans" w:hAnsi="PT Sans"/>
          <w:color w:val="212529"/>
        </w:rPr>
        <w:t>rain</w:t>
      </w:r>
      <w:r>
        <w:rPr>
          <w:rFonts w:ascii="PT Sans" w:hAnsi="PT Sans"/>
          <w:color w:val="212529"/>
        </w:rPr>
        <w:t>).</w:t>
      </w:r>
    </w:p>
    <w:p w14:paraId="2E031C84"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Applying Bayes’ rule, we compute (0.1)(0.8)/(0.4) = 0.2. That is, the probability that it rains in the afternoon given that it was cloudy in the morning is 20%.</w:t>
      </w:r>
    </w:p>
    <w:p w14:paraId="4869C061"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Knowing P(</w:t>
      </w:r>
      <w:r w:rsidRPr="003B0F76">
        <w:rPr>
          <w:rStyle w:val="nfasis"/>
          <w:rFonts w:ascii="PT Sans" w:hAnsi="PT Sans"/>
          <w:color w:val="212529"/>
          <w:lang w:val="en-US"/>
        </w:rPr>
        <w:t>a | b</w:t>
      </w:r>
      <w:r w:rsidRPr="003B0F76">
        <w:rPr>
          <w:rFonts w:ascii="PT Sans" w:hAnsi="PT Sans"/>
          <w:color w:val="212529"/>
          <w:lang w:val="en-US"/>
        </w:rPr>
        <w:t>), in addition to P(</w:t>
      </w:r>
      <w:r w:rsidRPr="003B0F76">
        <w:rPr>
          <w:rStyle w:val="nfasis"/>
          <w:rFonts w:ascii="PT Sans" w:hAnsi="PT Sans"/>
          <w:color w:val="212529"/>
          <w:lang w:val="en-US"/>
        </w:rPr>
        <w:t>a</w:t>
      </w:r>
      <w:r w:rsidRPr="003B0F76">
        <w:rPr>
          <w:rFonts w:ascii="PT Sans" w:hAnsi="PT Sans"/>
          <w:color w:val="212529"/>
          <w:lang w:val="en-US"/>
        </w:rPr>
        <w:t>) and P(</w:t>
      </w:r>
      <w:r w:rsidRPr="003B0F76">
        <w:rPr>
          <w:rStyle w:val="nfasis"/>
          <w:rFonts w:ascii="PT Sans" w:hAnsi="PT Sans"/>
          <w:color w:val="212529"/>
          <w:lang w:val="en-US"/>
        </w:rPr>
        <w:t>b</w:t>
      </w:r>
      <w:r w:rsidRPr="003B0F76">
        <w:rPr>
          <w:rFonts w:ascii="PT Sans" w:hAnsi="PT Sans"/>
          <w:color w:val="212529"/>
          <w:lang w:val="en-US"/>
        </w:rPr>
        <w:t>), allows us to calculate P(</w:t>
      </w:r>
      <w:r w:rsidRPr="003B0F76">
        <w:rPr>
          <w:rStyle w:val="nfasis"/>
          <w:rFonts w:ascii="PT Sans" w:hAnsi="PT Sans"/>
          <w:color w:val="212529"/>
          <w:lang w:val="en-US"/>
        </w:rPr>
        <w:t>b | a</w:t>
      </w:r>
      <w:r w:rsidRPr="003B0F76">
        <w:rPr>
          <w:rFonts w:ascii="PT Sans" w:hAnsi="PT Sans"/>
          <w:color w:val="212529"/>
          <w:lang w:val="en-US"/>
        </w:rPr>
        <w:t>). This is helpful, because knowing the conditional probability of a visible effect given an unknown cause, P(</w:t>
      </w:r>
      <w:r w:rsidRPr="003B0F76">
        <w:rPr>
          <w:rStyle w:val="nfasis"/>
          <w:rFonts w:ascii="PT Sans" w:hAnsi="PT Sans"/>
          <w:color w:val="212529"/>
          <w:lang w:val="en-US"/>
        </w:rPr>
        <w:t>visible effect | unknown cause</w:t>
      </w:r>
      <w:r w:rsidRPr="003B0F76">
        <w:rPr>
          <w:rFonts w:ascii="PT Sans" w:hAnsi="PT Sans"/>
          <w:color w:val="212529"/>
          <w:lang w:val="en-US"/>
        </w:rPr>
        <w:t>), allows us to calculate the probability of the unknown cause given the visible effect, P(</w:t>
      </w:r>
      <w:r w:rsidRPr="003B0F76">
        <w:rPr>
          <w:rStyle w:val="nfasis"/>
          <w:rFonts w:ascii="PT Sans" w:hAnsi="PT Sans"/>
          <w:color w:val="212529"/>
          <w:lang w:val="en-US"/>
        </w:rPr>
        <w:t>unknown cause | visible effect</w:t>
      </w:r>
      <w:r w:rsidRPr="003B0F76">
        <w:rPr>
          <w:rFonts w:ascii="PT Sans" w:hAnsi="PT Sans"/>
          <w:color w:val="212529"/>
          <w:lang w:val="en-US"/>
        </w:rPr>
        <w:t>). For example, we can learn P(</w:t>
      </w:r>
      <w:r w:rsidRPr="003B0F76">
        <w:rPr>
          <w:rStyle w:val="nfasis"/>
          <w:rFonts w:ascii="PT Sans" w:hAnsi="PT Sans"/>
          <w:color w:val="212529"/>
          <w:lang w:val="en-US"/>
        </w:rPr>
        <w:t>medical test results | disease</w:t>
      </w:r>
      <w:r w:rsidRPr="003B0F76">
        <w:rPr>
          <w:rFonts w:ascii="PT Sans" w:hAnsi="PT Sans"/>
          <w:color w:val="212529"/>
          <w:lang w:val="en-US"/>
        </w:rPr>
        <w:t>) through medical trials, where we test people with the disease and see how often the test picks up on that. Knowing this, we can calculate P(</w:t>
      </w:r>
      <w:r w:rsidRPr="003B0F76">
        <w:rPr>
          <w:rStyle w:val="nfasis"/>
          <w:rFonts w:ascii="PT Sans" w:hAnsi="PT Sans"/>
          <w:color w:val="212529"/>
          <w:lang w:val="en-US"/>
        </w:rPr>
        <w:t>disease | medical test results</w:t>
      </w:r>
      <w:r w:rsidRPr="003B0F76">
        <w:rPr>
          <w:rFonts w:ascii="PT Sans" w:hAnsi="PT Sans"/>
          <w:color w:val="212529"/>
          <w:lang w:val="en-US"/>
        </w:rPr>
        <w:t>), which is valuable diagnostic information.</w:t>
      </w:r>
    </w:p>
    <w:p w14:paraId="1C062D92"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21" w:anchor="joint-probability" w:history="1">
        <w:r>
          <w:rPr>
            <w:rStyle w:val="Hipervnculo"/>
            <w:rFonts w:ascii="PT Sans" w:hAnsi="PT Sans"/>
          </w:rPr>
          <w:t>Joint Probability</w:t>
        </w:r>
      </w:hyperlink>
    </w:p>
    <w:p w14:paraId="340EF5D5"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Joint probability is the likelihood of multiple events all occurring.</w:t>
      </w:r>
    </w:p>
    <w:p w14:paraId="3CF9C445"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Let us consider the following example, concerning the probabilities of clouds in the morning and rain in the afternoon.</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02"/>
        <w:gridCol w:w="1043"/>
        <w:gridCol w:w="621"/>
      </w:tblGrid>
      <w:tr w:rsidR="003B0F76" w14:paraId="5451B56C" w14:textId="77777777" w:rsidTr="003B0F76">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4EB6761" w14:textId="77777777" w:rsidR="003B0F76" w:rsidRDefault="003B0F76" w:rsidP="003B0F76">
            <w:pPr>
              <w:textAlignment w:val="bottom"/>
              <w:rPr>
                <w:rFonts w:ascii="Times New Roman" w:hAnsi="Times New Roman"/>
                <w:b/>
                <w:bCs/>
                <w:color w:val="212529"/>
              </w:rPr>
            </w:pPr>
            <w:r>
              <w:rPr>
                <w:b/>
                <w:bCs/>
                <w:color w:val="212529"/>
              </w:rPr>
              <w:t>C = </w:t>
            </w:r>
            <w:r>
              <w:rPr>
                <w:rStyle w:val="nfasis"/>
                <w:b/>
                <w:bCs/>
                <w:color w:val="212529"/>
              </w:rPr>
              <w:t>cloud</w:t>
            </w:r>
          </w:p>
        </w:tc>
        <w:tc>
          <w:tcPr>
            <w:tcW w:w="0" w:type="auto"/>
            <w:gridSpan w:val="2"/>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5E9C5AF" w14:textId="77777777" w:rsidR="003B0F76" w:rsidRDefault="003B0F76" w:rsidP="003B0F76">
            <w:pPr>
              <w:textAlignment w:val="bottom"/>
              <w:rPr>
                <w:b/>
                <w:bCs/>
                <w:color w:val="212529"/>
              </w:rPr>
            </w:pPr>
            <w:r>
              <w:rPr>
                <w:b/>
                <w:bCs/>
                <w:color w:val="212529"/>
              </w:rPr>
              <w:t>C = </w:t>
            </w:r>
            <w:r>
              <w:rPr>
                <w:rStyle w:val="nfasis"/>
                <w:b/>
                <w:bCs/>
                <w:color w:val="212529"/>
              </w:rPr>
              <w:t>¬cloud</w:t>
            </w:r>
          </w:p>
        </w:tc>
      </w:tr>
      <w:tr w:rsidR="003B0F76" w14:paraId="2C415FB3"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5DA9CAD2" w14:textId="77777777" w:rsidR="003B0F76" w:rsidRDefault="003B0F76">
            <w:pPr>
              <w:rPr>
                <w:color w:val="212529"/>
              </w:rPr>
            </w:pPr>
            <w:r>
              <w:rPr>
                <w:color w:val="212529"/>
              </w:rPr>
              <w:t>0.4</w:t>
            </w:r>
          </w:p>
        </w:tc>
        <w:tc>
          <w:tcPr>
            <w:tcW w:w="0" w:type="auto"/>
            <w:gridSpan w:val="2"/>
            <w:tcBorders>
              <w:top w:val="single" w:sz="6" w:space="0" w:color="DEE2E6"/>
              <w:left w:val="single" w:sz="6" w:space="0" w:color="DEE2E6"/>
              <w:bottom w:val="single" w:sz="6" w:space="0" w:color="DEE2E6"/>
              <w:right w:val="single" w:sz="6" w:space="0" w:color="DEE2E6"/>
            </w:tcBorders>
            <w:vAlign w:val="center"/>
            <w:hideMark/>
          </w:tcPr>
          <w:p w14:paraId="55D6CB48" w14:textId="77777777" w:rsidR="003B0F76" w:rsidRDefault="003B0F76">
            <w:pPr>
              <w:rPr>
                <w:color w:val="212529"/>
              </w:rPr>
            </w:pPr>
            <w:r>
              <w:rPr>
                <w:color w:val="212529"/>
              </w:rPr>
              <w:t>0.6</w:t>
            </w:r>
          </w:p>
        </w:tc>
      </w:tr>
      <w:tr w:rsidR="003B0F76" w14:paraId="3E6856E6" w14:textId="77777777" w:rsidTr="003B0F76">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630127FF" w14:textId="77777777" w:rsidR="003B0F76" w:rsidRDefault="003B0F76">
            <w:pPr>
              <w:shd w:val="clear" w:color="auto" w:fill="FFFFFF"/>
              <w:rPr>
                <w:rFonts w:ascii="PT Sans" w:hAnsi="PT Sans"/>
                <w:color w:val="212529"/>
              </w:rPr>
            </w:pPr>
          </w:p>
        </w:tc>
      </w:tr>
      <w:tr w:rsidR="003B0F76" w14:paraId="71565F31" w14:textId="77777777" w:rsidTr="003B0F76">
        <w:trPr>
          <w:gridAfter w:val="1"/>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3DA99A9" w14:textId="77777777" w:rsidR="003B0F76" w:rsidRDefault="003B0F76" w:rsidP="003B0F76">
            <w:pPr>
              <w:textAlignment w:val="bottom"/>
              <w:rPr>
                <w:rFonts w:ascii="Times New Roman" w:hAnsi="Times New Roman"/>
                <w:b/>
                <w:bCs/>
                <w:color w:val="212529"/>
              </w:rPr>
            </w:pPr>
            <w:r>
              <w:rPr>
                <w:b/>
                <w:bCs/>
                <w:color w:val="212529"/>
              </w:rPr>
              <w:t>R = </w:t>
            </w:r>
            <w:r>
              <w:rPr>
                <w:rStyle w:val="nfasis"/>
                <w:b/>
                <w:bCs/>
                <w:color w:val="212529"/>
              </w:rPr>
              <w:t>rain</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445B5A6" w14:textId="77777777" w:rsidR="003B0F76" w:rsidRDefault="003B0F76" w:rsidP="003B0F76">
            <w:pPr>
              <w:textAlignment w:val="bottom"/>
              <w:rPr>
                <w:b/>
                <w:bCs/>
                <w:color w:val="212529"/>
              </w:rPr>
            </w:pPr>
            <w:r>
              <w:rPr>
                <w:b/>
                <w:bCs/>
                <w:color w:val="212529"/>
              </w:rPr>
              <w:t>R = </w:t>
            </w:r>
            <w:r>
              <w:rPr>
                <w:rStyle w:val="nfasis"/>
                <w:b/>
                <w:bCs/>
                <w:color w:val="212529"/>
              </w:rPr>
              <w:t>¬rain</w:t>
            </w:r>
          </w:p>
        </w:tc>
      </w:tr>
      <w:tr w:rsidR="003B0F76" w14:paraId="0A638F91" w14:textId="77777777" w:rsidTr="003B0F76">
        <w:trPr>
          <w:gridAfter w:val="1"/>
        </w:trPr>
        <w:tc>
          <w:tcPr>
            <w:tcW w:w="0" w:type="auto"/>
            <w:tcBorders>
              <w:top w:val="single" w:sz="6" w:space="0" w:color="DEE2E6"/>
              <w:left w:val="single" w:sz="6" w:space="0" w:color="DEE2E6"/>
              <w:bottom w:val="single" w:sz="6" w:space="0" w:color="DEE2E6"/>
              <w:right w:val="single" w:sz="6" w:space="0" w:color="DEE2E6"/>
            </w:tcBorders>
            <w:vAlign w:val="center"/>
            <w:hideMark/>
          </w:tcPr>
          <w:p w14:paraId="198EDC5B" w14:textId="77777777" w:rsidR="003B0F76" w:rsidRDefault="003B0F76">
            <w:pPr>
              <w:rPr>
                <w:color w:val="212529"/>
              </w:rPr>
            </w:pPr>
            <w:r>
              <w:rPr>
                <w:color w:val="212529"/>
              </w:rPr>
              <w:t>0.1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8A844C9" w14:textId="77777777" w:rsidR="003B0F76" w:rsidRDefault="003B0F76">
            <w:pPr>
              <w:rPr>
                <w:color w:val="212529"/>
              </w:rPr>
            </w:pPr>
            <w:r>
              <w:rPr>
                <w:color w:val="212529"/>
              </w:rPr>
              <w:t>0.9</w:t>
            </w:r>
          </w:p>
        </w:tc>
      </w:tr>
    </w:tbl>
    <w:p w14:paraId="28875829" w14:textId="77777777" w:rsidR="003B0F76" w:rsidRDefault="003B0F76" w:rsidP="003B0F76">
      <w:pPr>
        <w:shd w:val="clear" w:color="auto" w:fill="FFFFFF"/>
        <w:rPr>
          <w:rFonts w:ascii="PT Sans" w:hAnsi="PT Sans"/>
          <w:vanish/>
          <w:color w:val="212529"/>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3B0F76" w14:paraId="28F0FC9E" w14:textId="77777777" w:rsidTr="003B0F76">
        <w:trPr>
          <w:tblHeader/>
        </w:trPr>
        <w:tc>
          <w:tcPr>
            <w:tcW w:w="0" w:type="auto"/>
            <w:vAlign w:val="center"/>
            <w:hideMark/>
          </w:tcPr>
          <w:p w14:paraId="6B4DF65B" w14:textId="77777777" w:rsidR="003B0F76" w:rsidRDefault="003B0F76">
            <w:pPr>
              <w:shd w:val="clear" w:color="auto" w:fill="FFFFFF"/>
              <w:rPr>
                <w:rFonts w:ascii="PT Sans" w:hAnsi="PT Sans"/>
                <w:color w:val="212529"/>
              </w:rPr>
            </w:pPr>
          </w:p>
        </w:tc>
      </w:tr>
    </w:tbl>
    <w:p w14:paraId="4018011B" w14:textId="77777777" w:rsidR="003B0F76" w:rsidRDefault="003B0F76" w:rsidP="003B0F76">
      <w:pPr>
        <w:pStyle w:val="NormalWeb"/>
        <w:shd w:val="clear" w:color="auto" w:fill="FFFFFF"/>
        <w:spacing w:before="0" w:beforeAutospacing="0"/>
        <w:rPr>
          <w:rFonts w:ascii="PT Sans" w:hAnsi="PT Sans"/>
          <w:color w:val="212529"/>
        </w:rPr>
      </w:pPr>
      <w:r w:rsidRPr="003B0F76">
        <w:rPr>
          <w:rFonts w:ascii="PT Sans" w:hAnsi="PT Sans"/>
          <w:color w:val="212529"/>
          <w:lang w:val="en-US"/>
        </w:rPr>
        <w:lastRenderedPageBreak/>
        <w:t xml:space="preserve">Looking at these data, we can’t say whether clouds in the morning are related to the likelihood of rain in the afternoon. To be able to do so, we need to look at the joint probabilities of all the possible outcomes of the two variables. </w:t>
      </w:r>
      <w:r>
        <w:rPr>
          <w:rFonts w:ascii="PT Sans" w:hAnsi="PT Sans"/>
          <w:color w:val="212529"/>
        </w:rPr>
        <w:t>We can represent this in a table as follows:</w:t>
      </w:r>
    </w:p>
    <w:tbl>
      <w:tblPr>
        <w:tblW w:w="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91"/>
        <w:gridCol w:w="902"/>
        <w:gridCol w:w="1043"/>
      </w:tblGrid>
      <w:tr w:rsidR="003B0F76" w14:paraId="1DD0D713" w14:textId="77777777" w:rsidTr="003B0F76">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3EF3C20" w14:textId="77777777" w:rsidR="003B0F76" w:rsidRDefault="003B0F76" w:rsidP="003B0F76">
            <w:pPr>
              <w:textAlignment w:val="bottom"/>
              <w:rPr>
                <w:rFonts w:ascii="Times New Roman" w:hAnsi="Times New Roman"/>
                <w:b/>
                <w:bCs/>
                <w:color w:val="212529"/>
              </w:rPr>
            </w:pPr>
            <w:r>
              <w:rPr>
                <w:b/>
                <w:bCs/>
                <w:color w:val="212529"/>
              </w:rPr>
              <w:t> </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BE2973A" w14:textId="77777777" w:rsidR="003B0F76" w:rsidRDefault="003B0F76" w:rsidP="003B0F76">
            <w:pPr>
              <w:textAlignment w:val="bottom"/>
              <w:rPr>
                <w:b/>
                <w:bCs/>
                <w:color w:val="212529"/>
              </w:rPr>
            </w:pPr>
            <w:r>
              <w:rPr>
                <w:b/>
                <w:bCs/>
                <w:color w:val="212529"/>
              </w:rPr>
              <w:t>R = </w:t>
            </w:r>
            <w:r>
              <w:rPr>
                <w:rStyle w:val="nfasis"/>
                <w:b/>
                <w:bCs/>
                <w:color w:val="212529"/>
              </w:rPr>
              <w:t>rain</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7ED072CB" w14:textId="77777777" w:rsidR="003B0F76" w:rsidRDefault="003B0F76" w:rsidP="003B0F76">
            <w:pPr>
              <w:textAlignment w:val="bottom"/>
              <w:rPr>
                <w:b/>
                <w:bCs/>
                <w:color w:val="212529"/>
              </w:rPr>
            </w:pPr>
            <w:r>
              <w:rPr>
                <w:b/>
                <w:bCs/>
                <w:color w:val="212529"/>
              </w:rPr>
              <w:t>R = </w:t>
            </w:r>
            <w:r>
              <w:rPr>
                <w:rStyle w:val="nfasis"/>
                <w:b/>
                <w:bCs/>
                <w:color w:val="212529"/>
              </w:rPr>
              <w:t>¬rain</w:t>
            </w:r>
          </w:p>
        </w:tc>
      </w:tr>
      <w:tr w:rsidR="003B0F76" w14:paraId="67D2BDC4"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6FD7BB28" w14:textId="77777777" w:rsidR="003B0F76" w:rsidRDefault="003B0F76">
            <w:pPr>
              <w:rPr>
                <w:color w:val="212529"/>
              </w:rPr>
            </w:pPr>
            <w:r>
              <w:rPr>
                <w:color w:val="212529"/>
              </w:rPr>
              <w:t>C = </w:t>
            </w:r>
            <w:r>
              <w:rPr>
                <w:rStyle w:val="nfasis"/>
                <w:color w:val="212529"/>
              </w:rPr>
              <w:t>cloud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233E3C5" w14:textId="77777777" w:rsidR="003B0F76" w:rsidRDefault="003B0F76">
            <w:pPr>
              <w:rPr>
                <w:color w:val="212529"/>
              </w:rPr>
            </w:pPr>
            <w:r>
              <w:rPr>
                <w:color w:val="212529"/>
              </w:rPr>
              <w:t>0.08</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BB5C851" w14:textId="77777777" w:rsidR="003B0F76" w:rsidRDefault="003B0F76">
            <w:pPr>
              <w:rPr>
                <w:color w:val="212529"/>
              </w:rPr>
            </w:pPr>
            <w:r>
              <w:rPr>
                <w:color w:val="212529"/>
              </w:rPr>
              <w:t>0.32</w:t>
            </w:r>
          </w:p>
        </w:tc>
      </w:tr>
      <w:tr w:rsidR="003B0F76" w14:paraId="45BEB0E0"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1AC6E917" w14:textId="77777777" w:rsidR="003B0F76" w:rsidRDefault="003B0F76">
            <w:pPr>
              <w:rPr>
                <w:color w:val="212529"/>
              </w:rPr>
            </w:pPr>
            <w:r>
              <w:rPr>
                <w:color w:val="212529"/>
              </w:rPr>
              <w:t>C = </w:t>
            </w:r>
            <w:r>
              <w:rPr>
                <w:rStyle w:val="nfasis"/>
                <w:color w:val="212529"/>
              </w:rPr>
              <w:t>¬cloud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BE8C583" w14:textId="77777777" w:rsidR="003B0F76" w:rsidRDefault="003B0F76">
            <w:pPr>
              <w:rPr>
                <w:color w:val="212529"/>
              </w:rPr>
            </w:pPr>
            <w:r>
              <w:rPr>
                <w:color w:val="212529"/>
              </w:rPr>
              <w:t>0.02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EE083D" w14:textId="77777777" w:rsidR="003B0F76" w:rsidRDefault="003B0F76">
            <w:pPr>
              <w:rPr>
                <w:color w:val="212529"/>
              </w:rPr>
            </w:pPr>
            <w:r>
              <w:rPr>
                <w:color w:val="212529"/>
              </w:rPr>
              <w:t>0.58</w:t>
            </w:r>
          </w:p>
        </w:tc>
      </w:tr>
      <w:tr w:rsidR="003B0F76" w14:paraId="3981DE65" w14:textId="77777777" w:rsidTr="003B0F76">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3F945B5D" w14:textId="77777777" w:rsidR="003B0F76" w:rsidRDefault="003B0F76">
            <w:pPr>
              <w:shd w:val="clear" w:color="auto" w:fill="FFFFFF"/>
              <w:rPr>
                <w:rFonts w:ascii="PT Sans" w:hAnsi="PT Sans"/>
                <w:color w:val="212529"/>
              </w:rPr>
            </w:pPr>
          </w:p>
        </w:tc>
      </w:tr>
    </w:tbl>
    <w:p w14:paraId="463D99D7"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Now we are able to know information about the co-occurrence of the events. For example, we know that the probability of a certain day having clouds in the morning and rain in the afternoon is 0.08. The probability of no clouds in the morning and no rain in the afternoon is 0.58.</w:t>
      </w:r>
    </w:p>
    <w:p w14:paraId="44439C14"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Using joint probabilities, we can deduce conditional probability. For example, if we are interested in the probability distribution of clouds in the morning given rain in the afternoon. P(</w:t>
      </w:r>
      <w:r w:rsidRPr="003B0F76">
        <w:rPr>
          <w:rStyle w:val="nfasis"/>
          <w:rFonts w:ascii="PT Sans" w:hAnsi="PT Sans"/>
          <w:color w:val="212529"/>
          <w:lang w:val="en-US"/>
        </w:rPr>
        <w:t>C | rain</w:t>
      </w:r>
      <w:r w:rsidRPr="003B0F76">
        <w:rPr>
          <w:rFonts w:ascii="PT Sans" w:hAnsi="PT Sans"/>
          <w:color w:val="212529"/>
          <w:lang w:val="en-US"/>
        </w:rPr>
        <w:t>) = P(</w:t>
      </w:r>
      <w:r w:rsidRPr="003B0F76">
        <w:rPr>
          <w:rStyle w:val="nfasis"/>
          <w:rFonts w:ascii="PT Sans" w:hAnsi="PT Sans"/>
          <w:color w:val="212529"/>
          <w:lang w:val="en-US"/>
        </w:rPr>
        <w:t>C, rain</w:t>
      </w:r>
      <w:r w:rsidRPr="003B0F76">
        <w:rPr>
          <w:rFonts w:ascii="PT Sans" w:hAnsi="PT Sans"/>
          <w:color w:val="212529"/>
          <w:lang w:val="en-US"/>
        </w:rPr>
        <w:t>)/P(</w:t>
      </w:r>
      <w:r w:rsidRPr="003B0F76">
        <w:rPr>
          <w:rStyle w:val="nfasis"/>
          <w:rFonts w:ascii="PT Sans" w:hAnsi="PT Sans"/>
          <w:color w:val="212529"/>
          <w:lang w:val="en-US"/>
        </w:rPr>
        <w:t>rain</w:t>
      </w:r>
      <w:r w:rsidRPr="003B0F76">
        <w:rPr>
          <w:rFonts w:ascii="PT Sans" w:hAnsi="PT Sans"/>
          <w:color w:val="212529"/>
          <w:lang w:val="en-US"/>
        </w:rPr>
        <w:t xml:space="preserve">) (a side note: in probability, commas and </w:t>
      </w:r>
      <w:r w:rsidRPr="003B0F76">
        <w:rPr>
          <w:rFonts w:ascii="Cambria Math" w:hAnsi="Cambria Math" w:cs="Cambria Math"/>
          <w:color w:val="212529"/>
          <w:lang w:val="en-US"/>
        </w:rPr>
        <w:t>∧</w:t>
      </w:r>
      <w:r w:rsidRPr="003B0F76">
        <w:rPr>
          <w:rFonts w:ascii="PT Sans" w:hAnsi="PT Sans"/>
          <w:color w:val="212529"/>
          <w:lang w:val="en-US"/>
        </w:rPr>
        <w:t xml:space="preserve"> are used interchangeably. Thus, P(</w:t>
      </w:r>
      <w:r w:rsidRPr="003B0F76">
        <w:rPr>
          <w:rStyle w:val="nfasis"/>
          <w:rFonts w:ascii="PT Sans" w:hAnsi="PT Sans"/>
          <w:color w:val="212529"/>
          <w:lang w:val="en-US"/>
        </w:rPr>
        <w:t>C, rain</w:t>
      </w:r>
      <w:r w:rsidRPr="003B0F76">
        <w:rPr>
          <w:rFonts w:ascii="PT Sans" w:hAnsi="PT Sans"/>
          <w:color w:val="212529"/>
          <w:lang w:val="en-US"/>
        </w:rPr>
        <w:t>) = P(</w:t>
      </w:r>
      <w:r w:rsidRPr="003B0F76">
        <w:rPr>
          <w:rStyle w:val="nfasis"/>
          <w:rFonts w:ascii="PT Sans" w:hAnsi="PT Sans"/>
          <w:color w:val="212529"/>
          <w:lang w:val="en-US"/>
        </w:rPr>
        <w:t xml:space="preserve">C </w:t>
      </w:r>
      <w:r w:rsidRPr="003B0F76">
        <w:rPr>
          <w:rStyle w:val="nfasis"/>
          <w:rFonts w:ascii="Cambria Math" w:hAnsi="Cambria Math" w:cs="Cambria Math"/>
          <w:color w:val="212529"/>
          <w:lang w:val="en-US"/>
        </w:rPr>
        <w:t>∧</w:t>
      </w:r>
      <w:r w:rsidRPr="003B0F76">
        <w:rPr>
          <w:rStyle w:val="nfasis"/>
          <w:rFonts w:ascii="PT Sans" w:hAnsi="PT Sans"/>
          <w:color w:val="212529"/>
          <w:lang w:val="en-US"/>
        </w:rPr>
        <w:t xml:space="preserve"> rain</w:t>
      </w:r>
      <w:r w:rsidRPr="003B0F76">
        <w:rPr>
          <w:rFonts w:ascii="PT Sans" w:hAnsi="PT Sans"/>
          <w:color w:val="212529"/>
          <w:lang w:val="en-US"/>
        </w:rPr>
        <w:t>)). In words, we divide the joint probability of rain and clouds by the probability of rain.</w:t>
      </w:r>
    </w:p>
    <w:p w14:paraId="70C79656" w14:textId="77777777" w:rsidR="003B0F76" w:rsidRDefault="003B0F76" w:rsidP="003B0F76">
      <w:pPr>
        <w:pStyle w:val="NormalWeb"/>
        <w:shd w:val="clear" w:color="auto" w:fill="FFFFFF"/>
        <w:spacing w:before="0" w:beforeAutospacing="0" w:after="0"/>
        <w:rPr>
          <w:rFonts w:ascii="PT Sans" w:hAnsi="PT Sans"/>
          <w:color w:val="212529"/>
        </w:rPr>
      </w:pPr>
      <w:r w:rsidRPr="003B0F76">
        <w:rPr>
          <w:rFonts w:ascii="PT Sans" w:hAnsi="PT Sans"/>
          <w:color w:val="212529"/>
          <w:lang w:val="en-US"/>
        </w:rPr>
        <w:t>In the last equation, it is possible to view P(</w:t>
      </w:r>
      <w:r w:rsidRPr="003B0F76">
        <w:rPr>
          <w:rStyle w:val="nfasis"/>
          <w:rFonts w:ascii="PT Sans" w:hAnsi="PT Sans"/>
          <w:color w:val="212529"/>
          <w:lang w:val="en-US"/>
        </w:rPr>
        <w:t>rain</w:t>
      </w:r>
      <w:r w:rsidRPr="003B0F76">
        <w:rPr>
          <w:rFonts w:ascii="PT Sans" w:hAnsi="PT Sans"/>
          <w:color w:val="212529"/>
          <w:lang w:val="en-US"/>
        </w:rPr>
        <w:t>) as some constant by which P(</w:t>
      </w:r>
      <w:r w:rsidRPr="003B0F76">
        <w:rPr>
          <w:rStyle w:val="nfasis"/>
          <w:rFonts w:ascii="PT Sans" w:hAnsi="PT Sans"/>
          <w:color w:val="212529"/>
          <w:lang w:val="en-US"/>
        </w:rPr>
        <w:t>C, rain</w:t>
      </w:r>
      <w:r w:rsidRPr="003B0F76">
        <w:rPr>
          <w:rFonts w:ascii="PT Sans" w:hAnsi="PT Sans"/>
          <w:color w:val="212529"/>
          <w:lang w:val="en-US"/>
        </w:rPr>
        <w:t>) is multiplied. Thus, we can rewrite P(</w:t>
      </w:r>
      <w:r w:rsidRPr="003B0F76">
        <w:rPr>
          <w:rStyle w:val="nfasis"/>
          <w:rFonts w:ascii="PT Sans" w:hAnsi="PT Sans"/>
          <w:color w:val="212529"/>
          <w:lang w:val="en-US"/>
        </w:rPr>
        <w:t>C, rain</w:t>
      </w:r>
      <w:r w:rsidRPr="003B0F76">
        <w:rPr>
          <w:rFonts w:ascii="PT Sans" w:hAnsi="PT Sans"/>
          <w:color w:val="212529"/>
          <w:lang w:val="en-US"/>
        </w:rPr>
        <w:t>)/P(</w:t>
      </w:r>
      <w:r w:rsidRPr="003B0F76">
        <w:rPr>
          <w:rStyle w:val="nfasis"/>
          <w:rFonts w:ascii="PT Sans" w:hAnsi="PT Sans"/>
          <w:color w:val="212529"/>
          <w:lang w:val="en-US"/>
        </w:rPr>
        <w:t>rain</w:t>
      </w:r>
      <w:r w:rsidRPr="003B0F76">
        <w:rPr>
          <w:rFonts w:ascii="PT Sans" w:hAnsi="PT Sans"/>
          <w:color w:val="212529"/>
          <w:lang w:val="en-US"/>
        </w:rPr>
        <w:t xml:space="preserve">) = </w:t>
      </w:r>
      <w:r>
        <w:rPr>
          <w:rFonts w:ascii="PT Sans" w:hAnsi="PT Sans"/>
          <w:color w:val="212529"/>
        </w:rPr>
        <w:t>α</w:t>
      </w:r>
      <w:r w:rsidRPr="003B0F76">
        <w:rPr>
          <w:rFonts w:ascii="PT Sans" w:hAnsi="PT Sans"/>
          <w:color w:val="212529"/>
          <w:lang w:val="en-US"/>
        </w:rPr>
        <w:t>P(</w:t>
      </w:r>
      <w:r w:rsidRPr="003B0F76">
        <w:rPr>
          <w:rStyle w:val="nfasis"/>
          <w:rFonts w:ascii="PT Sans" w:hAnsi="PT Sans"/>
          <w:color w:val="212529"/>
          <w:lang w:val="en-US"/>
        </w:rPr>
        <w:t>C, rain</w:t>
      </w:r>
      <w:r w:rsidRPr="003B0F76">
        <w:rPr>
          <w:rFonts w:ascii="PT Sans" w:hAnsi="PT Sans"/>
          <w:color w:val="212529"/>
          <w:lang w:val="en-US"/>
        </w:rPr>
        <w:t xml:space="preserve">), or </w:t>
      </w:r>
      <w:r>
        <w:rPr>
          <w:rFonts w:ascii="PT Sans" w:hAnsi="PT Sans"/>
          <w:color w:val="212529"/>
        </w:rPr>
        <w:t>α</w:t>
      </w:r>
      <w:r w:rsidRPr="003B0F76">
        <w:rPr>
          <w:rFonts w:ascii="PT Sans" w:hAnsi="PT Sans"/>
          <w:color w:val="212529"/>
          <w:lang w:val="en-US"/>
        </w:rPr>
        <w:t xml:space="preserve">&lt;0.08, 0.02&gt;. Factoring out </w:t>
      </w:r>
      <w:r>
        <w:rPr>
          <w:rFonts w:ascii="PT Sans" w:hAnsi="PT Sans"/>
          <w:color w:val="212529"/>
        </w:rPr>
        <w:t>α</w:t>
      </w:r>
      <w:r w:rsidRPr="003B0F76">
        <w:rPr>
          <w:rFonts w:ascii="PT Sans" w:hAnsi="PT Sans"/>
          <w:color w:val="212529"/>
          <w:lang w:val="en-US"/>
        </w:rPr>
        <w:t xml:space="preserve"> leaves us with the proportions of the probabilities of the possible values of C given that there is rain in the afternoon. Namely, if there is rain in the afternoon, the proportion of the probabilities of clouds in the morning and no clouds in the morning is 0.08:0.02. Note that 0.08 and 0.02 don’t sum up to 1; however, since this is the probability distribution for the random variable C, we know that they should sum up to 1. Therefore, we need to normalize the values by computing </w:t>
      </w:r>
      <w:r>
        <w:rPr>
          <w:rFonts w:ascii="PT Sans" w:hAnsi="PT Sans"/>
          <w:color w:val="212529"/>
        </w:rPr>
        <w:t>α</w:t>
      </w:r>
      <w:r w:rsidRPr="003B0F76">
        <w:rPr>
          <w:rFonts w:ascii="PT Sans" w:hAnsi="PT Sans"/>
          <w:color w:val="212529"/>
          <w:lang w:val="en-US"/>
        </w:rPr>
        <w:t xml:space="preserve"> such that </w:t>
      </w:r>
      <w:r>
        <w:rPr>
          <w:rFonts w:ascii="PT Sans" w:hAnsi="PT Sans"/>
          <w:color w:val="212529"/>
        </w:rPr>
        <w:t>α</w:t>
      </w:r>
      <w:r w:rsidRPr="003B0F76">
        <w:rPr>
          <w:rFonts w:ascii="PT Sans" w:hAnsi="PT Sans"/>
          <w:color w:val="212529"/>
          <w:lang w:val="en-US"/>
        </w:rPr>
        <w:t xml:space="preserve">0.08 + </w:t>
      </w:r>
      <w:r>
        <w:rPr>
          <w:rFonts w:ascii="PT Sans" w:hAnsi="PT Sans"/>
          <w:color w:val="212529"/>
        </w:rPr>
        <w:t>α</w:t>
      </w:r>
      <w:r w:rsidRPr="003B0F76">
        <w:rPr>
          <w:rFonts w:ascii="PT Sans" w:hAnsi="PT Sans"/>
          <w:color w:val="212529"/>
          <w:lang w:val="en-US"/>
        </w:rPr>
        <w:t xml:space="preserve">0.02 = 1. </w:t>
      </w:r>
      <w:r>
        <w:rPr>
          <w:rFonts w:ascii="PT Sans" w:hAnsi="PT Sans"/>
          <w:color w:val="212529"/>
        </w:rPr>
        <w:t>Finally, we can say that P(</w:t>
      </w:r>
      <w:r>
        <w:rPr>
          <w:rStyle w:val="nfasis"/>
          <w:rFonts w:ascii="PT Sans" w:hAnsi="PT Sans"/>
          <w:color w:val="212529"/>
        </w:rPr>
        <w:t>C | rain</w:t>
      </w:r>
      <w:r>
        <w:rPr>
          <w:rFonts w:ascii="PT Sans" w:hAnsi="PT Sans"/>
          <w:color w:val="212529"/>
        </w:rPr>
        <w:t>) = &lt;0.8, 0.2&gt;.</w:t>
      </w:r>
    </w:p>
    <w:p w14:paraId="33DF50BD"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22" w:anchor="probability-rules" w:history="1">
        <w:r>
          <w:rPr>
            <w:rStyle w:val="Hipervnculo"/>
            <w:rFonts w:ascii="PT Sans" w:hAnsi="PT Sans"/>
          </w:rPr>
          <w:t>Probability Rules</w:t>
        </w:r>
      </w:hyperlink>
    </w:p>
    <w:p w14:paraId="192920EE" w14:textId="77777777" w:rsidR="003B0F76" w:rsidRDefault="003B0F76" w:rsidP="003B0F76">
      <w:pPr>
        <w:numPr>
          <w:ilvl w:val="0"/>
          <w:numId w:val="42"/>
        </w:numPr>
        <w:shd w:val="clear" w:color="auto" w:fill="FFFFFF"/>
        <w:spacing w:before="100" w:beforeAutospacing="1" w:after="0" w:afterAutospacing="1" w:line="240" w:lineRule="auto"/>
        <w:ind w:left="1320"/>
        <w:rPr>
          <w:rFonts w:ascii="PT Sans" w:hAnsi="PT Sans"/>
          <w:color w:val="212529"/>
        </w:rPr>
      </w:pPr>
      <w:r>
        <w:rPr>
          <w:rStyle w:val="Textoennegrita"/>
          <w:rFonts w:ascii="PT Sans" w:hAnsi="PT Sans"/>
          <w:color w:val="212529"/>
        </w:rPr>
        <w:t>Negation</w:t>
      </w:r>
      <w:r>
        <w:rPr>
          <w:rFonts w:ascii="PT Sans" w:hAnsi="PT Sans"/>
          <w:color w:val="212529"/>
        </w:rPr>
        <w:t>: P(</w:t>
      </w:r>
      <w:r>
        <w:rPr>
          <w:rStyle w:val="nfasis"/>
          <w:rFonts w:ascii="PT Sans" w:hAnsi="PT Sans"/>
          <w:color w:val="212529"/>
        </w:rPr>
        <w:t>¬a</w:t>
      </w:r>
      <w:r>
        <w:rPr>
          <w:rFonts w:ascii="PT Sans" w:hAnsi="PT Sans"/>
          <w:color w:val="212529"/>
        </w:rPr>
        <w:t>) = 1 - P(</w:t>
      </w:r>
      <w:r>
        <w:rPr>
          <w:rStyle w:val="nfasis"/>
          <w:rFonts w:ascii="PT Sans" w:hAnsi="PT Sans"/>
          <w:color w:val="212529"/>
        </w:rPr>
        <w:t>a</w:t>
      </w:r>
      <w:r>
        <w:rPr>
          <w:rFonts w:ascii="PT Sans" w:hAnsi="PT Sans"/>
          <w:color w:val="212529"/>
        </w:rPr>
        <w:t>). This stems from the fact that the sum of the probabilities of all the possible worlds is 1, and the complementary literals </w:t>
      </w:r>
      <w:r>
        <w:rPr>
          <w:rStyle w:val="nfasis"/>
          <w:rFonts w:ascii="PT Sans" w:hAnsi="PT Sans"/>
          <w:color w:val="212529"/>
        </w:rPr>
        <w:t>a</w:t>
      </w:r>
      <w:r>
        <w:rPr>
          <w:rFonts w:ascii="PT Sans" w:hAnsi="PT Sans"/>
          <w:color w:val="212529"/>
        </w:rPr>
        <w:t> and </w:t>
      </w:r>
      <w:r>
        <w:rPr>
          <w:rStyle w:val="nfasis"/>
          <w:rFonts w:ascii="PT Sans" w:hAnsi="PT Sans"/>
          <w:color w:val="212529"/>
        </w:rPr>
        <w:t>¬a</w:t>
      </w:r>
      <w:r>
        <w:rPr>
          <w:rFonts w:ascii="PT Sans" w:hAnsi="PT Sans"/>
          <w:color w:val="212529"/>
        </w:rPr>
        <w:t> include all the possible worlds.</w:t>
      </w:r>
    </w:p>
    <w:p w14:paraId="59E0FBC3" w14:textId="77777777" w:rsidR="003B0F76" w:rsidRDefault="003B0F76" w:rsidP="003B0F76">
      <w:pPr>
        <w:numPr>
          <w:ilvl w:val="0"/>
          <w:numId w:val="42"/>
        </w:numPr>
        <w:shd w:val="clear" w:color="auto" w:fill="FFFFFF"/>
        <w:spacing w:before="100" w:beforeAutospacing="1" w:after="0" w:afterAutospacing="1" w:line="240" w:lineRule="auto"/>
        <w:ind w:left="1320"/>
        <w:rPr>
          <w:rFonts w:ascii="PT Sans" w:hAnsi="PT Sans"/>
          <w:color w:val="212529"/>
        </w:rPr>
      </w:pPr>
      <w:r>
        <w:rPr>
          <w:rStyle w:val="Textoennegrita"/>
          <w:rFonts w:ascii="PT Sans" w:hAnsi="PT Sans"/>
          <w:color w:val="212529"/>
        </w:rPr>
        <w:t>Inclusion-Exclusion</w:t>
      </w:r>
      <w:r>
        <w:rPr>
          <w:rFonts w:ascii="PT Sans" w:hAnsi="PT Sans"/>
          <w:color w:val="212529"/>
        </w:rPr>
        <w:t>: P(</w:t>
      </w:r>
      <w:r>
        <w:rPr>
          <w:rStyle w:val="nfasis"/>
          <w:rFonts w:ascii="PT Sans" w:hAnsi="PT Sans"/>
          <w:color w:val="212529"/>
        </w:rPr>
        <w:t xml:space="preserve">a </w:t>
      </w:r>
      <w:r>
        <w:rPr>
          <w:rStyle w:val="nfasis"/>
          <w:rFonts w:ascii="Cambria Math" w:hAnsi="Cambria Math" w:cs="Cambria Math"/>
          <w:color w:val="212529"/>
        </w:rPr>
        <w:t>∨</w:t>
      </w:r>
      <w:r>
        <w:rPr>
          <w:rStyle w:val="nfasis"/>
          <w:rFonts w:ascii="PT Sans" w:hAnsi="PT Sans"/>
          <w:color w:val="212529"/>
        </w:rPr>
        <w:t xml:space="preserve"> b</w:t>
      </w:r>
      <w:r>
        <w:rPr>
          <w:rFonts w:ascii="PT Sans" w:hAnsi="PT Sans"/>
          <w:color w:val="212529"/>
        </w:rPr>
        <w:t>) = P(</w:t>
      </w:r>
      <w:r>
        <w:rPr>
          <w:rStyle w:val="nfasis"/>
          <w:rFonts w:ascii="PT Sans" w:hAnsi="PT Sans"/>
          <w:color w:val="212529"/>
        </w:rPr>
        <w:t>a</w:t>
      </w:r>
      <w:r>
        <w:rPr>
          <w:rFonts w:ascii="PT Sans" w:hAnsi="PT Sans"/>
          <w:color w:val="212529"/>
        </w:rPr>
        <w:t>) + P(</w:t>
      </w:r>
      <w:r>
        <w:rPr>
          <w:rStyle w:val="nfasis"/>
          <w:rFonts w:ascii="PT Sans" w:hAnsi="PT Sans"/>
          <w:color w:val="212529"/>
        </w:rPr>
        <w:t>b</w:t>
      </w:r>
      <w:r>
        <w:rPr>
          <w:rFonts w:ascii="PT Sans" w:hAnsi="PT Sans"/>
          <w:color w:val="212529"/>
        </w:rPr>
        <w:t>) - P(</w:t>
      </w:r>
      <w:r>
        <w:rPr>
          <w:rStyle w:val="nfasis"/>
          <w:rFonts w:ascii="PT Sans" w:hAnsi="PT Sans"/>
          <w:color w:val="212529"/>
        </w:rPr>
        <w:t xml:space="preserve">a </w:t>
      </w:r>
      <w:r>
        <w:rPr>
          <w:rStyle w:val="nfasis"/>
          <w:rFonts w:ascii="Cambria Math" w:hAnsi="Cambria Math" w:cs="Cambria Math"/>
          <w:color w:val="212529"/>
        </w:rPr>
        <w:t>∧</w:t>
      </w:r>
      <w:r>
        <w:rPr>
          <w:rStyle w:val="nfasis"/>
          <w:rFonts w:ascii="PT Sans" w:hAnsi="PT Sans"/>
          <w:color w:val="212529"/>
        </w:rPr>
        <w:t xml:space="preserve"> b</w:t>
      </w:r>
      <w:r>
        <w:rPr>
          <w:rFonts w:ascii="PT Sans" w:hAnsi="PT Sans"/>
          <w:color w:val="212529"/>
        </w:rPr>
        <w:t>). This can interpreted in the following way: the worlds in which </w:t>
      </w:r>
      <w:r>
        <w:rPr>
          <w:rStyle w:val="nfasis"/>
          <w:rFonts w:ascii="PT Sans" w:hAnsi="PT Sans"/>
          <w:color w:val="212529"/>
        </w:rPr>
        <w:t>a</w:t>
      </w:r>
      <w:r>
        <w:rPr>
          <w:rFonts w:ascii="PT Sans" w:hAnsi="PT Sans"/>
          <w:color w:val="212529"/>
        </w:rPr>
        <w:t> or </w:t>
      </w:r>
      <w:r>
        <w:rPr>
          <w:rStyle w:val="nfasis"/>
          <w:rFonts w:ascii="PT Sans" w:hAnsi="PT Sans"/>
          <w:color w:val="212529"/>
        </w:rPr>
        <w:t>b</w:t>
      </w:r>
      <w:r>
        <w:rPr>
          <w:rFonts w:ascii="PT Sans" w:hAnsi="PT Sans"/>
          <w:color w:val="212529"/>
        </w:rPr>
        <w:t> are true are equal to all the worlds where </w:t>
      </w:r>
      <w:r>
        <w:rPr>
          <w:rStyle w:val="nfasis"/>
          <w:rFonts w:ascii="PT Sans" w:hAnsi="PT Sans"/>
          <w:color w:val="212529"/>
        </w:rPr>
        <w:t>a</w:t>
      </w:r>
      <w:r>
        <w:rPr>
          <w:rFonts w:ascii="PT Sans" w:hAnsi="PT Sans"/>
          <w:color w:val="212529"/>
        </w:rPr>
        <w:t> is true, plus the worlds where </w:t>
      </w:r>
      <w:r>
        <w:rPr>
          <w:rStyle w:val="nfasis"/>
          <w:rFonts w:ascii="PT Sans" w:hAnsi="PT Sans"/>
          <w:color w:val="212529"/>
        </w:rPr>
        <w:t>b</w:t>
      </w:r>
      <w:r>
        <w:rPr>
          <w:rFonts w:ascii="PT Sans" w:hAnsi="PT Sans"/>
          <w:color w:val="212529"/>
        </w:rPr>
        <w:t> is true. However, in this case, some worlds are counted twice (the worlds where both </w:t>
      </w:r>
      <w:r>
        <w:rPr>
          <w:rStyle w:val="nfasis"/>
          <w:rFonts w:ascii="PT Sans" w:hAnsi="PT Sans"/>
          <w:color w:val="212529"/>
        </w:rPr>
        <w:t>a</w:t>
      </w:r>
      <w:r>
        <w:rPr>
          <w:rFonts w:ascii="PT Sans" w:hAnsi="PT Sans"/>
          <w:color w:val="212529"/>
        </w:rPr>
        <w:t> and </w:t>
      </w:r>
      <w:r>
        <w:rPr>
          <w:rStyle w:val="nfasis"/>
          <w:rFonts w:ascii="PT Sans" w:hAnsi="PT Sans"/>
          <w:color w:val="212529"/>
        </w:rPr>
        <w:t>b</w:t>
      </w:r>
      <w:r>
        <w:rPr>
          <w:rFonts w:ascii="PT Sans" w:hAnsi="PT Sans"/>
          <w:color w:val="212529"/>
        </w:rPr>
        <w:t> are true)). To get rid of this overlap, we subtract once the worlds where both </w:t>
      </w:r>
      <w:r>
        <w:rPr>
          <w:rStyle w:val="nfasis"/>
          <w:rFonts w:ascii="PT Sans" w:hAnsi="PT Sans"/>
          <w:color w:val="212529"/>
        </w:rPr>
        <w:t>a</w:t>
      </w:r>
      <w:r>
        <w:rPr>
          <w:rFonts w:ascii="PT Sans" w:hAnsi="PT Sans"/>
          <w:color w:val="212529"/>
        </w:rPr>
        <w:t> and </w:t>
      </w:r>
      <w:r>
        <w:rPr>
          <w:rStyle w:val="nfasis"/>
          <w:rFonts w:ascii="PT Sans" w:hAnsi="PT Sans"/>
          <w:color w:val="212529"/>
        </w:rPr>
        <w:t>b</w:t>
      </w:r>
      <w:r>
        <w:rPr>
          <w:rFonts w:ascii="PT Sans" w:hAnsi="PT Sans"/>
          <w:color w:val="212529"/>
        </w:rPr>
        <w:t> are true (since they were counted twice).</w:t>
      </w:r>
    </w:p>
    <w:p w14:paraId="2727559D" w14:textId="77777777" w:rsidR="003B0F76" w:rsidRPr="003B0F76" w:rsidRDefault="003B0F76" w:rsidP="003B0F76">
      <w:pPr>
        <w:pStyle w:val="NormalWeb"/>
        <w:shd w:val="clear" w:color="auto" w:fill="FFFFFF"/>
        <w:spacing w:before="0" w:beforeAutospacing="0" w:after="0" w:afterAutospacing="0"/>
        <w:ind w:left="1320"/>
        <w:rPr>
          <w:rFonts w:ascii="PT Sans" w:hAnsi="PT Sans"/>
          <w:color w:val="6C757D"/>
          <w:lang w:val="en-US"/>
        </w:rPr>
      </w:pPr>
      <w:r w:rsidRPr="003B0F76">
        <w:rPr>
          <w:rFonts w:ascii="PT Sans" w:hAnsi="PT Sans"/>
          <w:color w:val="6C757D"/>
          <w:lang w:val="en-US"/>
        </w:rPr>
        <w:lastRenderedPageBreak/>
        <w:t>Here is an example from outside lecture that can elucidate this. Suppose I eat ice cream 80% of days and cookies 70% of days. If we’re calculating the probability that today I eat ice cream or cookies P(</w:t>
      </w:r>
      <w:r w:rsidRPr="003B0F76">
        <w:rPr>
          <w:rStyle w:val="nfasis"/>
          <w:rFonts w:ascii="PT Sans" w:hAnsi="PT Sans"/>
          <w:color w:val="6C757D"/>
          <w:lang w:val="en-US"/>
        </w:rPr>
        <w:t xml:space="preserve">ice cream </w:t>
      </w:r>
      <w:r w:rsidRPr="003B0F76">
        <w:rPr>
          <w:rStyle w:val="nfasis"/>
          <w:rFonts w:ascii="Cambria Math" w:hAnsi="Cambria Math" w:cs="Cambria Math"/>
          <w:color w:val="6C757D"/>
          <w:lang w:val="en-US"/>
        </w:rPr>
        <w:t>∨</w:t>
      </w:r>
      <w:r w:rsidRPr="003B0F76">
        <w:rPr>
          <w:rStyle w:val="nfasis"/>
          <w:rFonts w:ascii="PT Sans" w:hAnsi="PT Sans"/>
          <w:color w:val="6C757D"/>
          <w:lang w:val="en-US"/>
        </w:rPr>
        <w:t xml:space="preserve"> cookies</w:t>
      </w:r>
      <w:r w:rsidRPr="003B0F76">
        <w:rPr>
          <w:rFonts w:ascii="PT Sans" w:hAnsi="PT Sans"/>
          <w:color w:val="6C757D"/>
          <w:lang w:val="en-US"/>
        </w:rPr>
        <w:t>) without subtracting P(</w:t>
      </w:r>
      <w:r w:rsidRPr="003B0F76">
        <w:rPr>
          <w:rStyle w:val="nfasis"/>
          <w:rFonts w:ascii="PT Sans" w:hAnsi="PT Sans"/>
          <w:color w:val="6C757D"/>
          <w:lang w:val="en-US"/>
        </w:rPr>
        <w:t xml:space="preserve">ice cream </w:t>
      </w:r>
      <w:r w:rsidRPr="003B0F76">
        <w:rPr>
          <w:rStyle w:val="nfasis"/>
          <w:rFonts w:ascii="Cambria Math" w:hAnsi="Cambria Math" w:cs="Cambria Math"/>
          <w:color w:val="6C757D"/>
          <w:lang w:val="en-US"/>
        </w:rPr>
        <w:t>∧</w:t>
      </w:r>
      <w:r w:rsidRPr="003B0F76">
        <w:rPr>
          <w:rStyle w:val="nfasis"/>
          <w:rFonts w:ascii="PT Sans" w:hAnsi="PT Sans"/>
          <w:color w:val="6C757D"/>
          <w:lang w:val="en-US"/>
        </w:rPr>
        <w:t xml:space="preserve"> cookies</w:t>
      </w:r>
      <w:r w:rsidRPr="003B0F76">
        <w:rPr>
          <w:rFonts w:ascii="PT Sans" w:hAnsi="PT Sans"/>
          <w:color w:val="6C757D"/>
          <w:lang w:val="en-US"/>
        </w:rPr>
        <w:t>), we erroneously end up with </w:t>
      </w:r>
      <w:del w:id="0" w:author="Unknown">
        <w:r w:rsidRPr="003B0F76">
          <w:rPr>
            <w:rFonts w:ascii="PT Sans" w:hAnsi="PT Sans"/>
            <w:color w:val="6C757D"/>
            <w:lang w:val="en-US"/>
          </w:rPr>
          <w:delText>0.7 + 0.8 = 1.5</w:delText>
        </w:r>
      </w:del>
      <w:r w:rsidRPr="003B0F76">
        <w:rPr>
          <w:rFonts w:ascii="PT Sans" w:hAnsi="PT Sans"/>
          <w:color w:val="6C757D"/>
          <w:lang w:val="en-US"/>
        </w:rPr>
        <w:t>. This contradicts the axiom that probability ranges between 0 and 1. To correct for counting twice the days when I ate both ice cream and cookies, we need to subtract P(</w:t>
      </w:r>
      <w:r w:rsidRPr="003B0F76">
        <w:rPr>
          <w:rStyle w:val="nfasis"/>
          <w:rFonts w:ascii="PT Sans" w:hAnsi="PT Sans"/>
          <w:color w:val="6C757D"/>
          <w:lang w:val="en-US"/>
        </w:rPr>
        <w:t xml:space="preserve">ice cream </w:t>
      </w:r>
      <w:r w:rsidRPr="003B0F76">
        <w:rPr>
          <w:rStyle w:val="nfasis"/>
          <w:rFonts w:ascii="Cambria Math" w:hAnsi="Cambria Math" w:cs="Cambria Math"/>
          <w:color w:val="6C757D"/>
          <w:lang w:val="en-US"/>
        </w:rPr>
        <w:t>∧</w:t>
      </w:r>
      <w:r w:rsidRPr="003B0F76">
        <w:rPr>
          <w:rStyle w:val="nfasis"/>
          <w:rFonts w:ascii="PT Sans" w:hAnsi="PT Sans"/>
          <w:color w:val="6C757D"/>
          <w:lang w:val="en-US"/>
        </w:rPr>
        <w:t xml:space="preserve"> cookies</w:t>
      </w:r>
      <w:r w:rsidRPr="003B0F76">
        <w:rPr>
          <w:rFonts w:ascii="PT Sans" w:hAnsi="PT Sans"/>
          <w:color w:val="6C757D"/>
          <w:lang w:val="en-US"/>
        </w:rPr>
        <w:t>) once.</w:t>
      </w:r>
    </w:p>
    <w:p w14:paraId="2B0C1F7C" w14:textId="77777777" w:rsidR="003B0F76" w:rsidRDefault="003B0F76" w:rsidP="003B0F76">
      <w:pPr>
        <w:numPr>
          <w:ilvl w:val="0"/>
          <w:numId w:val="42"/>
        </w:numPr>
        <w:shd w:val="clear" w:color="auto" w:fill="FFFFFF"/>
        <w:spacing w:before="100" w:beforeAutospacing="1" w:after="0" w:line="240" w:lineRule="auto"/>
        <w:ind w:left="1320"/>
        <w:rPr>
          <w:rFonts w:ascii="PT Sans" w:hAnsi="PT Sans"/>
          <w:color w:val="212529"/>
        </w:rPr>
      </w:pPr>
      <w:r>
        <w:rPr>
          <w:rStyle w:val="Textoennegrita"/>
          <w:rFonts w:ascii="PT Sans" w:hAnsi="PT Sans"/>
          <w:color w:val="212529"/>
        </w:rPr>
        <w:t>Marginalization</w:t>
      </w:r>
      <w:r>
        <w:rPr>
          <w:rFonts w:ascii="PT Sans" w:hAnsi="PT Sans"/>
          <w:color w:val="212529"/>
        </w:rPr>
        <w:t>: P(</w:t>
      </w:r>
      <w:r>
        <w:rPr>
          <w:rStyle w:val="nfasis"/>
          <w:rFonts w:ascii="PT Sans" w:hAnsi="PT Sans"/>
          <w:color w:val="212529"/>
        </w:rPr>
        <w:t>a</w:t>
      </w:r>
      <w:r>
        <w:rPr>
          <w:rFonts w:ascii="PT Sans" w:hAnsi="PT Sans"/>
          <w:color w:val="212529"/>
        </w:rPr>
        <w:t>) = P(</w:t>
      </w:r>
      <w:r>
        <w:rPr>
          <w:rStyle w:val="nfasis"/>
          <w:rFonts w:ascii="PT Sans" w:hAnsi="PT Sans"/>
          <w:color w:val="212529"/>
        </w:rPr>
        <w:t>a, b</w:t>
      </w:r>
      <w:r>
        <w:rPr>
          <w:rFonts w:ascii="PT Sans" w:hAnsi="PT Sans"/>
          <w:color w:val="212529"/>
        </w:rPr>
        <w:t>) + P(</w:t>
      </w:r>
      <w:r>
        <w:rPr>
          <w:rStyle w:val="nfasis"/>
          <w:rFonts w:ascii="PT Sans" w:hAnsi="PT Sans"/>
          <w:color w:val="212529"/>
        </w:rPr>
        <w:t>a, ¬b</w:t>
      </w:r>
      <w:r>
        <w:rPr>
          <w:rFonts w:ascii="PT Sans" w:hAnsi="PT Sans"/>
          <w:color w:val="212529"/>
        </w:rPr>
        <w:t>). The idea here is that </w:t>
      </w:r>
      <w:r>
        <w:rPr>
          <w:rStyle w:val="nfasis"/>
          <w:rFonts w:ascii="PT Sans" w:hAnsi="PT Sans"/>
          <w:color w:val="212529"/>
        </w:rPr>
        <w:t>b</w:t>
      </w:r>
      <w:r>
        <w:rPr>
          <w:rFonts w:ascii="PT Sans" w:hAnsi="PT Sans"/>
          <w:color w:val="212529"/>
        </w:rPr>
        <w:t> and </w:t>
      </w:r>
      <w:r>
        <w:rPr>
          <w:rStyle w:val="nfasis"/>
          <w:rFonts w:ascii="PT Sans" w:hAnsi="PT Sans"/>
          <w:color w:val="212529"/>
        </w:rPr>
        <w:t>¬b</w:t>
      </w:r>
      <w:r>
        <w:rPr>
          <w:rFonts w:ascii="PT Sans" w:hAnsi="PT Sans"/>
          <w:color w:val="212529"/>
        </w:rPr>
        <w:t> are disjoint probabilities. That is, the probability of </w:t>
      </w:r>
      <w:r>
        <w:rPr>
          <w:rStyle w:val="nfasis"/>
          <w:rFonts w:ascii="PT Sans" w:hAnsi="PT Sans"/>
          <w:color w:val="212529"/>
        </w:rPr>
        <w:t>b</w:t>
      </w:r>
      <w:r>
        <w:rPr>
          <w:rFonts w:ascii="PT Sans" w:hAnsi="PT Sans"/>
          <w:color w:val="212529"/>
        </w:rPr>
        <w:t> and </w:t>
      </w:r>
      <w:r>
        <w:rPr>
          <w:rStyle w:val="nfasis"/>
          <w:rFonts w:ascii="PT Sans" w:hAnsi="PT Sans"/>
          <w:color w:val="212529"/>
        </w:rPr>
        <w:t>¬b</w:t>
      </w:r>
      <w:r>
        <w:rPr>
          <w:rFonts w:ascii="PT Sans" w:hAnsi="PT Sans"/>
          <w:color w:val="212529"/>
        </w:rPr>
        <w:t> occurring at the same time is 0. We also know </w:t>
      </w:r>
      <w:r>
        <w:rPr>
          <w:rStyle w:val="nfasis"/>
          <w:rFonts w:ascii="PT Sans" w:hAnsi="PT Sans"/>
          <w:color w:val="212529"/>
        </w:rPr>
        <w:t>b</w:t>
      </w:r>
      <w:r>
        <w:rPr>
          <w:rFonts w:ascii="PT Sans" w:hAnsi="PT Sans"/>
          <w:color w:val="212529"/>
        </w:rPr>
        <w:t> and </w:t>
      </w:r>
      <w:r>
        <w:rPr>
          <w:rStyle w:val="nfasis"/>
          <w:rFonts w:ascii="PT Sans" w:hAnsi="PT Sans"/>
          <w:color w:val="212529"/>
        </w:rPr>
        <w:t>¬b</w:t>
      </w:r>
      <w:r>
        <w:rPr>
          <w:rFonts w:ascii="PT Sans" w:hAnsi="PT Sans"/>
          <w:color w:val="212529"/>
        </w:rPr>
        <w:t> sum up to 1. Thus, when </w:t>
      </w:r>
      <w:r>
        <w:rPr>
          <w:rStyle w:val="nfasis"/>
          <w:rFonts w:ascii="PT Sans" w:hAnsi="PT Sans"/>
          <w:color w:val="212529"/>
        </w:rPr>
        <w:t>a</w:t>
      </w:r>
      <w:r>
        <w:rPr>
          <w:rFonts w:ascii="PT Sans" w:hAnsi="PT Sans"/>
          <w:color w:val="212529"/>
        </w:rPr>
        <w:t> happens, </w:t>
      </w:r>
      <w:r>
        <w:rPr>
          <w:rStyle w:val="nfasis"/>
          <w:rFonts w:ascii="PT Sans" w:hAnsi="PT Sans"/>
          <w:color w:val="212529"/>
        </w:rPr>
        <w:t>b</w:t>
      </w:r>
      <w:r>
        <w:rPr>
          <w:rFonts w:ascii="PT Sans" w:hAnsi="PT Sans"/>
          <w:color w:val="212529"/>
        </w:rPr>
        <w:t> can either happen or not. When we take the probability of both </w:t>
      </w:r>
      <w:r>
        <w:rPr>
          <w:rStyle w:val="nfasis"/>
          <w:rFonts w:ascii="PT Sans" w:hAnsi="PT Sans"/>
          <w:color w:val="212529"/>
        </w:rPr>
        <w:t>a</w:t>
      </w:r>
      <w:r>
        <w:rPr>
          <w:rFonts w:ascii="PT Sans" w:hAnsi="PT Sans"/>
          <w:color w:val="212529"/>
        </w:rPr>
        <w:t> and </w:t>
      </w:r>
      <w:r>
        <w:rPr>
          <w:rStyle w:val="nfasis"/>
          <w:rFonts w:ascii="PT Sans" w:hAnsi="PT Sans"/>
          <w:color w:val="212529"/>
        </w:rPr>
        <w:t>b</w:t>
      </w:r>
      <w:r>
        <w:rPr>
          <w:rFonts w:ascii="PT Sans" w:hAnsi="PT Sans"/>
          <w:color w:val="212529"/>
        </w:rPr>
        <w:t> happening in addition to the probability of </w:t>
      </w:r>
      <w:r>
        <w:rPr>
          <w:rStyle w:val="nfasis"/>
          <w:rFonts w:ascii="PT Sans" w:hAnsi="PT Sans"/>
          <w:color w:val="212529"/>
        </w:rPr>
        <w:t>a</w:t>
      </w:r>
      <w:r>
        <w:rPr>
          <w:rFonts w:ascii="PT Sans" w:hAnsi="PT Sans"/>
          <w:color w:val="212529"/>
        </w:rPr>
        <w:t> and </w:t>
      </w:r>
      <w:r>
        <w:rPr>
          <w:rStyle w:val="nfasis"/>
          <w:rFonts w:ascii="PT Sans" w:hAnsi="PT Sans"/>
          <w:color w:val="212529"/>
        </w:rPr>
        <w:t>¬b</w:t>
      </w:r>
      <w:r>
        <w:rPr>
          <w:rFonts w:ascii="PT Sans" w:hAnsi="PT Sans"/>
          <w:color w:val="212529"/>
        </w:rPr>
        <w:t>, we end up with simply the probability of </w:t>
      </w:r>
      <w:r>
        <w:rPr>
          <w:rStyle w:val="nfasis"/>
          <w:rFonts w:ascii="PT Sans" w:hAnsi="PT Sans"/>
          <w:color w:val="212529"/>
        </w:rPr>
        <w:t>a</w:t>
      </w:r>
      <w:r>
        <w:rPr>
          <w:rFonts w:ascii="PT Sans" w:hAnsi="PT Sans"/>
          <w:color w:val="212529"/>
        </w:rPr>
        <w:t>.</w:t>
      </w:r>
    </w:p>
    <w:p w14:paraId="0B209B69"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Marginalization can be expressed for random variables the following way:</w:t>
      </w:r>
    </w:p>
    <w:p w14:paraId="7CF6C9EE" w14:textId="5F7F29D0"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3B496FB9" wp14:editId="599FB8BE">
            <wp:extent cx="5612130" cy="1357630"/>
            <wp:effectExtent l="0" t="0" r="7620" b="0"/>
            <wp:docPr id="23" name="Imagen 23" descr="Margin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ginaliz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357630"/>
                    </a:xfrm>
                    <a:prstGeom prst="rect">
                      <a:avLst/>
                    </a:prstGeom>
                    <a:noFill/>
                    <a:ln>
                      <a:noFill/>
                    </a:ln>
                  </pic:spPr>
                </pic:pic>
              </a:graphicData>
            </a:graphic>
          </wp:inline>
        </w:drawing>
      </w:r>
    </w:p>
    <w:p w14:paraId="22ADB7E8"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The left side of the equation means “The probability of random variable X having the value x</w:t>
      </w:r>
      <w:r>
        <w:rPr>
          <w:rFonts w:ascii="PT Sans" w:hAnsi="PT Sans"/>
          <w:color w:val="212529"/>
        </w:rPr>
        <w:t>ᵢ</w:t>
      </w:r>
      <w:r w:rsidRPr="003B0F76">
        <w:rPr>
          <w:rFonts w:ascii="PT Sans" w:hAnsi="PT Sans"/>
          <w:color w:val="212529"/>
          <w:lang w:val="en-US"/>
        </w:rPr>
        <w:t>.” For example, for the variable C we mentioned earlier, the two possible values are </w:t>
      </w:r>
      <w:r w:rsidRPr="003B0F76">
        <w:rPr>
          <w:rStyle w:val="nfasis"/>
          <w:rFonts w:ascii="PT Sans" w:hAnsi="PT Sans"/>
          <w:color w:val="212529"/>
          <w:lang w:val="en-US"/>
        </w:rPr>
        <w:t>clouds in the morning</w:t>
      </w:r>
      <w:r w:rsidRPr="003B0F76">
        <w:rPr>
          <w:rFonts w:ascii="PT Sans" w:hAnsi="PT Sans"/>
          <w:color w:val="212529"/>
          <w:lang w:val="en-US"/>
        </w:rPr>
        <w:t> and </w:t>
      </w:r>
      <w:r w:rsidRPr="003B0F76">
        <w:rPr>
          <w:rStyle w:val="nfasis"/>
          <w:rFonts w:ascii="PT Sans" w:hAnsi="PT Sans"/>
          <w:color w:val="212529"/>
          <w:lang w:val="en-US"/>
        </w:rPr>
        <w:t>no clouds in the morning</w:t>
      </w:r>
      <w:r w:rsidRPr="003B0F76">
        <w:rPr>
          <w:rFonts w:ascii="PT Sans" w:hAnsi="PT Sans"/>
          <w:color w:val="212529"/>
          <w:lang w:val="en-US"/>
        </w:rPr>
        <w:t>. The right part of the equation is the idea of marginalization. P(</w:t>
      </w:r>
      <w:r w:rsidRPr="003B0F76">
        <w:rPr>
          <w:rStyle w:val="nfasis"/>
          <w:rFonts w:ascii="PT Sans" w:hAnsi="PT Sans"/>
          <w:color w:val="212529"/>
          <w:lang w:val="en-US"/>
        </w:rPr>
        <w:t>X = x</w:t>
      </w:r>
      <w:r>
        <w:rPr>
          <w:rStyle w:val="nfasis"/>
          <w:rFonts w:ascii="PT Sans" w:hAnsi="PT Sans"/>
          <w:color w:val="212529"/>
        </w:rPr>
        <w:t>ᵢ</w:t>
      </w:r>
      <w:r w:rsidRPr="003B0F76">
        <w:rPr>
          <w:rFonts w:ascii="PT Sans" w:hAnsi="PT Sans"/>
          <w:color w:val="212529"/>
          <w:lang w:val="en-US"/>
        </w:rPr>
        <w:t>) is equal to the sum of all the joint probabilities of x</w:t>
      </w:r>
      <w:r>
        <w:rPr>
          <w:rFonts w:ascii="PT Sans" w:hAnsi="PT Sans"/>
          <w:color w:val="212529"/>
        </w:rPr>
        <w:t>ᵢ</w:t>
      </w:r>
      <w:r w:rsidRPr="003B0F76">
        <w:rPr>
          <w:rFonts w:ascii="PT Sans" w:hAnsi="PT Sans"/>
          <w:color w:val="212529"/>
          <w:lang w:val="en-US"/>
        </w:rPr>
        <w:t xml:space="preserve"> and every single value of the random variable Y. For example, P(</w:t>
      </w:r>
      <w:r w:rsidRPr="003B0F76">
        <w:rPr>
          <w:rStyle w:val="nfasis"/>
          <w:rFonts w:ascii="PT Sans" w:hAnsi="PT Sans"/>
          <w:color w:val="212529"/>
          <w:lang w:val="en-US"/>
        </w:rPr>
        <w:t>C = cloud</w:t>
      </w:r>
      <w:r w:rsidRPr="003B0F76">
        <w:rPr>
          <w:rFonts w:ascii="PT Sans" w:hAnsi="PT Sans"/>
          <w:color w:val="212529"/>
          <w:lang w:val="en-US"/>
        </w:rPr>
        <w:t>) = P(</w:t>
      </w:r>
      <w:r w:rsidRPr="003B0F76">
        <w:rPr>
          <w:rStyle w:val="nfasis"/>
          <w:rFonts w:ascii="PT Sans" w:hAnsi="PT Sans"/>
          <w:color w:val="212529"/>
          <w:lang w:val="en-US"/>
        </w:rPr>
        <w:t>C = cloud, R = rain</w:t>
      </w:r>
      <w:r w:rsidRPr="003B0F76">
        <w:rPr>
          <w:rFonts w:ascii="PT Sans" w:hAnsi="PT Sans"/>
          <w:color w:val="212529"/>
          <w:lang w:val="en-US"/>
        </w:rPr>
        <w:t>) + P(</w:t>
      </w:r>
      <w:r w:rsidRPr="003B0F76">
        <w:rPr>
          <w:rStyle w:val="nfasis"/>
          <w:rFonts w:ascii="PT Sans" w:hAnsi="PT Sans"/>
          <w:color w:val="212529"/>
          <w:lang w:val="en-US"/>
        </w:rPr>
        <w:t>C = cloud, R = ¬rain</w:t>
      </w:r>
      <w:r w:rsidRPr="003B0F76">
        <w:rPr>
          <w:rFonts w:ascii="PT Sans" w:hAnsi="PT Sans"/>
          <w:color w:val="212529"/>
          <w:lang w:val="en-US"/>
        </w:rPr>
        <w:t>) = 0.08 + 0.32 = 0.4.</w:t>
      </w:r>
    </w:p>
    <w:p w14:paraId="7D751046" w14:textId="77777777" w:rsidR="003B0F76" w:rsidRDefault="003B0F76" w:rsidP="003B0F76">
      <w:pPr>
        <w:numPr>
          <w:ilvl w:val="0"/>
          <w:numId w:val="43"/>
        </w:numPr>
        <w:shd w:val="clear" w:color="auto" w:fill="FFFFFF"/>
        <w:spacing w:before="100" w:beforeAutospacing="1" w:after="0" w:line="240" w:lineRule="auto"/>
        <w:ind w:left="1320"/>
        <w:rPr>
          <w:rFonts w:ascii="PT Sans" w:hAnsi="PT Sans"/>
          <w:color w:val="212529"/>
        </w:rPr>
      </w:pPr>
      <w:r>
        <w:rPr>
          <w:rStyle w:val="Textoennegrita"/>
          <w:rFonts w:ascii="PT Sans" w:hAnsi="PT Sans"/>
          <w:color w:val="212529"/>
        </w:rPr>
        <w:t>Conditioning</w:t>
      </w:r>
      <w:r>
        <w:rPr>
          <w:rFonts w:ascii="PT Sans" w:hAnsi="PT Sans"/>
          <w:color w:val="212529"/>
        </w:rPr>
        <w:t>: P(</w:t>
      </w:r>
      <w:r>
        <w:rPr>
          <w:rStyle w:val="nfasis"/>
          <w:rFonts w:ascii="PT Sans" w:hAnsi="PT Sans"/>
          <w:color w:val="212529"/>
        </w:rPr>
        <w:t>a</w:t>
      </w:r>
      <w:r>
        <w:rPr>
          <w:rFonts w:ascii="PT Sans" w:hAnsi="PT Sans"/>
          <w:color w:val="212529"/>
        </w:rPr>
        <w:t>) = P(</w:t>
      </w:r>
      <w:r>
        <w:rPr>
          <w:rStyle w:val="nfasis"/>
          <w:rFonts w:ascii="PT Sans" w:hAnsi="PT Sans"/>
          <w:color w:val="212529"/>
        </w:rPr>
        <w:t>a | b</w:t>
      </w:r>
      <w:r>
        <w:rPr>
          <w:rFonts w:ascii="PT Sans" w:hAnsi="PT Sans"/>
          <w:color w:val="212529"/>
        </w:rPr>
        <w:t>)P(</w:t>
      </w:r>
      <w:r>
        <w:rPr>
          <w:rStyle w:val="nfasis"/>
          <w:rFonts w:ascii="PT Sans" w:hAnsi="PT Sans"/>
          <w:color w:val="212529"/>
        </w:rPr>
        <w:t>b</w:t>
      </w:r>
      <w:r>
        <w:rPr>
          <w:rFonts w:ascii="PT Sans" w:hAnsi="PT Sans"/>
          <w:color w:val="212529"/>
        </w:rPr>
        <w:t>) + P(</w:t>
      </w:r>
      <w:r>
        <w:rPr>
          <w:rStyle w:val="nfasis"/>
          <w:rFonts w:ascii="PT Sans" w:hAnsi="PT Sans"/>
          <w:color w:val="212529"/>
        </w:rPr>
        <w:t>a | ¬b</w:t>
      </w:r>
      <w:r>
        <w:rPr>
          <w:rFonts w:ascii="PT Sans" w:hAnsi="PT Sans"/>
          <w:color w:val="212529"/>
        </w:rPr>
        <w:t>)P(</w:t>
      </w:r>
      <w:r>
        <w:rPr>
          <w:rStyle w:val="nfasis"/>
          <w:rFonts w:ascii="PT Sans" w:hAnsi="PT Sans"/>
          <w:color w:val="212529"/>
        </w:rPr>
        <w:t>¬b</w:t>
      </w:r>
      <w:r>
        <w:rPr>
          <w:rFonts w:ascii="PT Sans" w:hAnsi="PT Sans"/>
          <w:color w:val="212529"/>
        </w:rPr>
        <w:t>). This is a similar idea to marginalization. The probability of event </w:t>
      </w:r>
      <w:r>
        <w:rPr>
          <w:rStyle w:val="nfasis"/>
          <w:rFonts w:ascii="PT Sans" w:hAnsi="PT Sans"/>
          <w:color w:val="212529"/>
        </w:rPr>
        <w:t>a</w:t>
      </w:r>
      <w:r>
        <w:rPr>
          <w:rFonts w:ascii="PT Sans" w:hAnsi="PT Sans"/>
          <w:color w:val="212529"/>
        </w:rPr>
        <w:t> occurring is equal to the probability of </w:t>
      </w:r>
      <w:r>
        <w:rPr>
          <w:rStyle w:val="nfasis"/>
          <w:rFonts w:ascii="PT Sans" w:hAnsi="PT Sans"/>
          <w:color w:val="212529"/>
        </w:rPr>
        <w:t>a</w:t>
      </w:r>
      <w:r>
        <w:rPr>
          <w:rFonts w:ascii="PT Sans" w:hAnsi="PT Sans"/>
          <w:color w:val="212529"/>
        </w:rPr>
        <w:t> given </w:t>
      </w:r>
      <w:r>
        <w:rPr>
          <w:rStyle w:val="nfasis"/>
          <w:rFonts w:ascii="PT Sans" w:hAnsi="PT Sans"/>
          <w:color w:val="212529"/>
        </w:rPr>
        <w:t>b</w:t>
      </w:r>
      <w:r>
        <w:rPr>
          <w:rFonts w:ascii="PT Sans" w:hAnsi="PT Sans"/>
          <w:color w:val="212529"/>
        </w:rPr>
        <w:t> times the probability of </w:t>
      </w:r>
      <w:r>
        <w:rPr>
          <w:rStyle w:val="nfasis"/>
          <w:rFonts w:ascii="PT Sans" w:hAnsi="PT Sans"/>
          <w:color w:val="212529"/>
        </w:rPr>
        <w:t>b</w:t>
      </w:r>
      <w:r>
        <w:rPr>
          <w:rFonts w:ascii="PT Sans" w:hAnsi="PT Sans"/>
          <w:color w:val="212529"/>
        </w:rPr>
        <w:t>, plus the probability of </w:t>
      </w:r>
      <w:r>
        <w:rPr>
          <w:rStyle w:val="nfasis"/>
          <w:rFonts w:ascii="PT Sans" w:hAnsi="PT Sans"/>
          <w:color w:val="212529"/>
        </w:rPr>
        <w:t>a</w:t>
      </w:r>
      <w:r>
        <w:rPr>
          <w:rFonts w:ascii="PT Sans" w:hAnsi="PT Sans"/>
          <w:color w:val="212529"/>
        </w:rPr>
        <w:t> given </w:t>
      </w:r>
      <w:r>
        <w:rPr>
          <w:rStyle w:val="nfasis"/>
          <w:rFonts w:ascii="PT Sans" w:hAnsi="PT Sans"/>
          <w:color w:val="212529"/>
        </w:rPr>
        <w:t>¬b</w:t>
      </w:r>
      <w:r>
        <w:rPr>
          <w:rFonts w:ascii="PT Sans" w:hAnsi="PT Sans"/>
          <w:color w:val="212529"/>
        </w:rPr>
        <w:t> time the probability of </w:t>
      </w:r>
      <w:r>
        <w:rPr>
          <w:rStyle w:val="nfasis"/>
          <w:rFonts w:ascii="PT Sans" w:hAnsi="PT Sans"/>
          <w:color w:val="212529"/>
        </w:rPr>
        <w:t>¬b</w:t>
      </w:r>
      <w:r>
        <w:rPr>
          <w:rFonts w:ascii="PT Sans" w:hAnsi="PT Sans"/>
          <w:color w:val="212529"/>
        </w:rPr>
        <w:t>.</w:t>
      </w:r>
    </w:p>
    <w:p w14:paraId="0EFE5B33" w14:textId="662D47CC"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0B4FECFB" wp14:editId="710EF72C">
            <wp:extent cx="5612130" cy="1044575"/>
            <wp:effectExtent l="0" t="0" r="7620" b="3175"/>
            <wp:docPr id="22" name="Imagen 22" descr="Cond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ditio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044575"/>
                    </a:xfrm>
                    <a:prstGeom prst="rect">
                      <a:avLst/>
                    </a:prstGeom>
                    <a:noFill/>
                    <a:ln>
                      <a:noFill/>
                    </a:ln>
                  </pic:spPr>
                </pic:pic>
              </a:graphicData>
            </a:graphic>
          </wp:inline>
        </w:drawing>
      </w:r>
    </w:p>
    <w:p w14:paraId="4EFD5A1D"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lastRenderedPageBreak/>
        <w:t>In this formula, the random variable X takes the value x</w:t>
      </w:r>
      <w:r>
        <w:rPr>
          <w:rFonts w:ascii="PT Sans" w:hAnsi="PT Sans"/>
          <w:color w:val="212529"/>
        </w:rPr>
        <w:t>ᵢ</w:t>
      </w:r>
      <w:r w:rsidRPr="003B0F76">
        <w:rPr>
          <w:rFonts w:ascii="PT Sans" w:hAnsi="PT Sans"/>
          <w:color w:val="212529"/>
          <w:lang w:val="en-US"/>
        </w:rPr>
        <w:t xml:space="preserve"> with probability that is equal to the sum of the probabilities of x</w:t>
      </w:r>
      <w:r>
        <w:rPr>
          <w:rFonts w:ascii="PT Sans" w:hAnsi="PT Sans"/>
          <w:color w:val="212529"/>
        </w:rPr>
        <w:t>ᵢ</w:t>
      </w:r>
      <w:r w:rsidRPr="003B0F76">
        <w:rPr>
          <w:rFonts w:ascii="PT Sans" w:hAnsi="PT Sans"/>
          <w:color w:val="212529"/>
          <w:lang w:val="en-US"/>
        </w:rPr>
        <w:t xml:space="preserve"> given each value of the random variable Y multiplied by the probability of variable Y taking that value. This makes sense if we remember that P(</w:t>
      </w:r>
      <w:r w:rsidRPr="003B0F76">
        <w:rPr>
          <w:rStyle w:val="nfasis"/>
          <w:rFonts w:ascii="PT Sans" w:hAnsi="PT Sans"/>
          <w:color w:val="212529"/>
          <w:lang w:val="en-US"/>
        </w:rPr>
        <w:t>a | b</w:t>
      </w:r>
      <w:r w:rsidRPr="003B0F76">
        <w:rPr>
          <w:rFonts w:ascii="PT Sans" w:hAnsi="PT Sans"/>
          <w:color w:val="212529"/>
          <w:lang w:val="en-US"/>
        </w:rPr>
        <w:t>) = P(</w:t>
      </w:r>
      <w:r w:rsidRPr="003B0F76">
        <w:rPr>
          <w:rStyle w:val="nfasis"/>
          <w:rFonts w:ascii="PT Sans" w:hAnsi="PT Sans"/>
          <w:color w:val="212529"/>
          <w:lang w:val="en-US"/>
        </w:rPr>
        <w:t>a, b</w:t>
      </w:r>
      <w:r w:rsidRPr="003B0F76">
        <w:rPr>
          <w:rFonts w:ascii="PT Sans" w:hAnsi="PT Sans"/>
          <w:color w:val="212529"/>
          <w:lang w:val="en-US"/>
        </w:rPr>
        <w:t>)/P(</w:t>
      </w:r>
      <w:r w:rsidRPr="003B0F76">
        <w:rPr>
          <w:rStyle w:val="nfasis"/>
          <w:rFonts w:ascii="PT Sans" w:hAnsi="PT Sans"/>
          <w:color w:val="212529"/>
          <w:lang w:val="en-US"/>
        </w:rPr>
        <w:t>b</w:t>
      </w:r>
      <w:r w:rsidRPr="003B0F76">
        <w:rPr>
          <w:rFonts w:ascii="PT Sans" w:hAnsi="PT Sans"/>
          <w:color w:val="212529"/>
          <w:lang w:val="en-US"/>
        </w:rPr>
        <w:t>). If we multiply this expression by P(</w:t>
      </w:r>
      <w:r w:rsidRPr="003B0F76">
        <w:rPr>
          <w:rStyle w:val="nfasis"/>
          <w:rFonts w:ascii="PT Sans" w:hAnsi="PT Sans"/>
          <w:color w:val="212529"/>
          <w:lang w:val="en-US"/>
        </w:rPr>
        <w:t>b</w:t>
      </w:r>
      <w:r w:rsidRPr="003B0F76">
        <w:rPr>
          <w:rFonts w:ascii="PT Sans" w:hAnsi="PT Sans"/>
          <w:color w:val="212529"/>
          <w:lang w:val="en-US"/>
        </w:rPr>
        <w:t>), we end up with P(</w:t>
      </w:r>
      <w:r w:rsidRPr="003B0F76">
        <w:rPr>
          <w:rStyle w:val="nfasis"/>
          <w:rFonts w:ascii="PT Sans" w:hAnsi="PT Sans"/>
          <w:color w:val="212529"/>
          <w:lang w:val="en-US"/>
        </w:rPr>
        <w:t>a, b</w:t>
      </w:r>
      <w:r w:rsidRPr="003B0F76">
        <w:rPr>
          <w:rFonts w:ascii="PT Sans" w:hAnsi="PT Sans"/>
          <w:color w:val="212529"/>
          <w:lang w:val="en-US"/>
        </w:rPr>
        <w:t>), and from here we do the same as we did with marginalization.</w:t>
      </w:r>
    </w:p>
    <w:p w14:paraId="6876F947"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25" w:anchor="bayesian-networks" w:history="1">
        <w:r>
          <w:rPr>
            <w:rStyle w:val="Hipervnculo"/>
            <w:rFonts w:ascii="PT Sans" w:hAnsi="PT Sans"/>
          </w:rPr>
          <w:t>Bayesian Networks</w:t>
        </w:r>
      </w:hyperlink>
    </w:p>
    <w:p w14:paraId="37460477" w14:textId="77777777" w:rsidR="003B0F76" w:rsidRDefault="003B0F76" w:rsidP="003B0F76">
      <w:pPr>
        <w:pStyle w:val="NormalWeb"/>
        <w:shd w:val="clear" w:color="auto" w:fill="FFFFFF"/>
        <w:spacing w:before="0" w:beforeAutospacing="0"/>
        <w:rPr>
          <w:rFonts w:ascii="PT Sans" w:hAnsi="PT Sans"/>
          <w:color w:val="212529"/>
        </w:rPr>
      </w:pPr>
      <w:r w:rsidRPr="003B0F76">
        <w:rPr>
          <w:rFonts w:ascii="PT Sans" w:hAnsi="PT Sans"/>
          <w:color w:val="212529"/>
          <w:lang w:val="en-US"/>
        </w:rPr>
        <w:t xml:space="preserve">A Bayesian network is a data structure that represents the dependencies among random variables. </w:t>
      </w:r>
      <w:r>
        <w:rPr>
          <w:rFonts w:ascii="PT Sans" w:hAnsi="PT Sans"/>
          <w:color w:val="212529"/>
        </w:rPr>
        <w:t>Bayesian networks have the following properties:</w:t>
      </w:r>
    </w:p>
    <w:p w14:paraId="142623BF" w14:textId="77777777" w:rsidR="003B0F76" w:rsidRDefault="003B0F76" w:rsidP="003B0F76">
      <w:pPr>
        <w:numPr>
          <w:ilvl w:val="0"/>
          <w:numId w:val="4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They are directed graphs.</w:t>
      </w:r>
    </w:p>
    <w:p w14:paraId="16361A0D" w14:textId="77777777" w:rsidR="003B0F76" w:rsidRDefault="003B0F76" w:rsidP="003B0F76">
      <w:pPr>
        <w:numPr>
          <w:ilvl w:val="0"/>
          <w:numId w:val="4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Each node on the graph represent a random variable.</w:t>
      </w:r>
    </w:p>
    <w:p w14:paraId="34921906" w14:textId="77777777" w:rsidR="003B0F76" w:rsidRDefault="003B0F76" w:rsidP="003B0F76">
      <w:pPr>
        <w:numPr>
          <w:ilvl w:val="0"/>
          <w:numId w:val="44"/>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An arrow from X to Y represents that X is a parent of Y. That is, the probability distribution of Y depends on the value of X.</w:t>
      </w:r>
    </w:p>
    <w:p w14:paraId="63D6CCC6" w14:textId="77777777" w:rsidR="003B0F76" w:rsidRDefault="003B0F76" w:rsidP="003B0F76">
      <w:pPr>
        <w:numPr>
          <w:ilvl w:val="0"/>
          <w:numId w:val="44"/>
        </w:numPr>
        <w:shd w:val="clear" w:color="auto" w:fill="FFFFFF"/>
        <w:spacing w:before="100" w:beforeAutospacing="1" w:after="0" w:line="240" w:lineRule="auto"/>
        <w:ind w:left="1320"/>
        <w:rPr>
          <w:rFonts w:ascii="PT Sans" w:hAnsi="PT Sans"/>
          <w:color w:val="212529"/>
        </w:rPr>
      </w:pPr>
      <w:r>
        <w:rPr>
          <w:rFonts w:ascii="PT Sans" w:hAnsi="PT Sans"/>
          <w:color w:val="212529"/>
        </w:rPr>
        <w:t>Each node X has probability distribution P(</w:t>
      </w:r>
      <w:r>
        <w:rPr>
          <w:rStyle w:val="nfasis"/>
          <w:rFonts w:ascii="PT Sans" w:hAnsi="PT Sans"/>
          <w:color w:val="212529"/>
        </w:rPr>
        <w:t>X | Parents(X)</w:t>
      </w:r>
      <w:r>
        <w:rPr>
          <w:rFonts w:ascii="PT Sans" w:hAnsi="PT Sans"/>
          <w:color w:val="212529"/>
        </w:rPr>
        <w:t>).</w:t>
      </w:r>
    </w:p>
    <w:p w14:paraId="427AC0B7"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Let’s consider an example of a Bayesian network that involves variables that affect whether we get to our appointment on time.</w:t>
      </w:r>
    </w:p>
    <w:p w14:paraId="7A3FFED3" w14:textId="26D5C95B"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14431009" wp14:editId="1E5B1232">
            <wp:extent cx="5612130" cy="5659755"/>
            <wp:effectExtent l="0" t="0" r="7620" b="0"/>
            <wp:docPr id="6" name="Imagen 6" descr="Bayesia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ian Net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5659755"/>
                    </a:xfrm>
                    <a:prstGeom prst="rect">
                      <a:avLst/>
                    </a:prstGeom>
                    <a:noFill/>
                    <a:ln>
                      <a:noFill/>
                    </a:ln>
                  </pic:spPr>
                </pic:pic>
              </a:graphicData>
            </a:graphic>
          </wp:inline>
        </w:drawing>
      </w:r>
    </w:p>
    <w:p w14:paraId="041FD666"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Let’s describe this Bayesian network from the top down:</w:t>
      </w:r>
    </w:p>
    <w:p w14:paraId="5470B057" w14:textId="77777777" w:rsidR="003B0F76" w:rsidRPr="003B0F76" w:rsidRDefault="003B0F76" w:rsidP="003B0F76">
      <w:pPr>
        <w:pStyle w:val="NormalWeb"/>
        <w:numPr>
          <w:ilvl w:val="0"/>
          <w:numId w:val="45"/>
        </w:numPr>
        <w:shd w:val="clear" w:color="auto" w:fill="FFFFFF"/>
        <w:spacing w:after="0"/>
        <w:ind w:left="1320"/>
        <w:rPr>
          <w:rFonts w:ascii="PT Sans" w:hAnsi="PT Sans"/>
          <w:color w:val="212529"/>
          <w:lang w:val="en-US"/>
        </w:rPr>
      </w:pPr>
      <w:r w:rsidRPr="003B0F76">
        <w:rPr>
          <w:rFonts w:ascii="PT Sans" w:hAnsi="PT Sans"/>
          <w:color w:val="212529"/>
          <w:lang w:val="en-US"/>
        </w:rPr>
        <w:t>Rain is the root node in this network. This means that its probability distribution is not reliant on any prior event. In our example, Rain is a random variable that can take the values {</w:t>
      </w:r>
      <w:r w:rsidRPr="003B0F76">
        <w:rPr>
          <w:rStyle w:val="nfasis"/>
          <w:rFonts w:ascii="PT Sans" w:hAnsi="PT Sans"/>
          <w:color w:val="212529"/>
          <w:lang w:val="en-US"/>
        </w:rPr>
        <w:t>none, light, heavy</w:t>
      </w:r>
      <w:r w:rsidRPr="003B0F76">
        <w:rPr>
          <w:rFonts w:ascii="PT Sans" w:hAnsi="PT Sans"/>
          <w:color w:val="212529"/>
          <w:lang w:val="en-US"/>
        </w:rPr>
        <w:t>} with the following probability distribution:</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89"/>
        <w:gridCol w:w="522"/>
        <w:gridCol w:w="696"/>
      </w:tblGrid>
      <w:tr w:rsidR="003B0F76" w14:paraId="3AF6FC8D" w14:textId="77777777" w:rsidTr="003B0F76">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229D6AC" w14:textId="77777777" w:rsidR="003B0F76" w:rsidRDefault="003B0F76" w:rsidP="003B0F76">
            <w:pPr>
              <w:textAlignment w:val="bottom"/>
              <w:rPr>
                <w:rFonts w:ascii="Times New Roman" w:hAnsi="Times New Roman"/>
                <w:b/>
                <w:bCs/>
                <w:color w:val="212529"/>
              </w:rPr>
            </w:pPr>
            <w:r>
              <w:rPr>
                <w:rStyle w:val="nfasis"/>
                <w:b/>
                <w:bCs/>
                <w:color w:val="212529"/>
              </w:rPr>
              <w:t>none</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A1D2887" w14:textId="77777777" w:rsidR="003B0F76" w:rsidRDefault="003B0F76" w:rsidP="003B0F76">
            <w:pPr>
              <w:textAlignment w:val="bottom"/>
              <w:rPr>
                <w:b/>
                <w:bCs/>
                <w:color w:val="212529"/>
              </w:rPr>
            </w:pPr>
            <w:r>
              <w:rPr>
                <w:rStyle w:val="nfasis"/>
                <w:b/>
                <w:bCs/>
                <w:color w:val="212529"/>
              </w:rPr>
              <w:t>light</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6BA884AE" w14:textId="77777777" w:rsidR="003B0F76" w:rsidRDefault="003B0F76" w:rsidP="003B0F76">
            <w:pPr>
              <w:textAlignment w:val="bottom"/>
              <w:rPr>
                <w:b/>
                <w:bCs/>
                <w:color w:val="212529"/>
              </w:rPr>
            </w:pPr>
            <w:r>
              <w:rPr>
                <w:rStyle w:val="nfasis"/>
                <w:b/>
                <w:bCs/>
                <w:color w:val="212529"/>
              </w:rPr>
              <w:t>heavy</w:t>
            </w:r>
          </w:p>
        </w:tc>
      </w:tr>
      <w:tr w:rsidR="003B0F76" w14:paraId="7FBBA622"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30437215" w14:textId="77777777" w:rsidR="003B0F76" w:rsidRDefault="003B0F76">
            <w:pPr>
              <w:rPr>
                <w:color w:val="212529"/>
              </w:rPr>
            </w:pPr>
            <w:r>
              <w:rPr>
                <w:color w:val="212529"/>
              </w:rPr>
              <w:t>0.7</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67C66B3" w14:textId="77777777" w:rsidR="003B0F76" w:rsidRDefault="003B0F76">
            <w:pPr>
              <w:rPr>
                <w:color w:val="212529"/>
              </w:rPr>
            </w:pPr>
            <w:r>
              <w:rPr>
                <w:color w:val="212529"/>
              </w:rPr>
              <w:t>0.2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D7C970E" w14:textId="77777777" w:rsidR="003B0F76" w:rsidRDefault="003B0F76">
            <w:pPr>
              <w:rPr>
                <w:color w:val="212529"/>
              </w:rPr>
            </w:pPr>
            <w:r>
              <w:rPr>
                <w:color w:val="212529"/>
              </w:rPr>
              <w:t>0.1</w:t>
            </w:r>
          </w:p>
        </w:tc>
      </w:tr>
      <w:tr w:rsidR="003B0F76" w14:paraId="50169117" w14:textId="77777777" w:rsidTr="003B0F76">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5CE17371" w14:textId="77777777" w:rsidR="003B0F76" w:rsidRDefault="003B0F76" w:rsidP="003B0F76">
            <w:pPr>
              <w:numPr>
                <w:ilvl w:val="0"/>
                <w:numId w:val="45"/>
              </w:numPr>
              <w:shd w:val="clear" w:color="auto" w:fill="FFFFFF"/>
              <w:spacing w:beforeAutospacing="1" w:after="0" w:afterAutospacing="1" w:line="240" w:lineRule="auto"/>
              <w:ind w:left="1320"/>
              <w:rPr>
                <w:rFonts w:ascii="PT Sans" w:hAnsi="PT Sans"/>
                <w:color w:val="212529"/>
              </w:rPr>
            </w:pPr>
          </w:p>
        </w:tc>
      </w:tr>
    </w:tbl>
    <w:p w14:paraId="0CC8ED6F" w14:textId="77777777" w:rsidR="003B0F76" w:rsidRPr="003B0F76" w:rsidRDefault="003B0F76" w:rsidP="003B0F76">
      <w:pPr>
        <w:pStyle w:val="NormalWeb"/>
        <w:numPr>
          <w:ilvl w:val="0"/>
          <w:numId w:val="45"/>
        </w:numPr>
        <w:shd w:val="clear" w:color="auto" w:fill="FFFFFF"/>
        <w:spacing w:after="0"/>
        <w:ind w:left="1320"/>
        <w:rPr>
          <w:rFonts w:ascii="PT Sans" w:hAnsi="PT Sans"/>
          <w:color w:val="212529"/>
          <w:lang w:val="en-US"/>
        </w:rPr>
      </w:pPr>
      <w:r w:rsidRPr="003B0F76">
        <w:rPr>
          <w:rFonts w:ascii="PT Sans" w:hAnsi="PT Sans"/>
          <w:color w:val="212529"/>
          <w:lang w:val="en-US"/>
        </w:rPr>
        <w:lastRenderedPageBreak/>
        <w:t>Maintenance, in our example, encodes whether there is train track maintenance, taking the values {</w:t>
      </w:r>
      <w:r w:rsidRPr="003B0F76">
        <w:rPr>
          <w:rStyle w:val="nfasis"/>
          <w:rFonts w:ascii="PT Sans" w:hAnsi="PT Sans"/>
          <w:color w:val="212529"/>
          <w:lang w:val="en-US"/>
        </w:rPr>
        <w:t>yes, no</w:t>
      </w:r>
      <w:r w:rsidRPr="003B0F76">
        <w:rPr>
          <w:rFonts w:ascii="PT Sans" w:hAnsi="PT Sans"/>
          <w:color w:val="212529"/>
          <w:lang w:val="en-US"/>
        </w:rPr>
        <w:t>}. Rain is a parent node of Maintenance, which means that the probability distribution of Maintenance is affected by Rain.</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71"/>
        <w:gridCol w:w="416"/>
        <w:gridCol w:w="364"/>
      </w:tblGrid>
      <w:tr w:rsidR="003B0F76" w14:paraId="4B46C996" w14:textId="77777777" w:rsidTr="003B0F76">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13497925" w14:textId="77777777" w:rsidR="003B0F76" w:rsidRDefault="003B0F76" w:rsidP="003B0F76">
            <w:pPr>
              <w:textAlignment w:val="bottom"/>
              <w:rPr>
                <w:rFonts w:ascii="Times New Roman" w:hAnsi="Times New Roman"/>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4B92E4D" w14:textId="77777777" w:rsidR="003B0F76" w:rsidRDefault="003B0F76" w:rsidP="003B0F76">
            <w:pPr>
              <w:textAlignment w:val="bottom"/>
              <w:rPr>
                <w:b/>
                <w:bCs/>
                <w:color w:val="212529"/>
              </w:rPr>
            </w:pPr>
            <w:r>
              <w:rPr>
                <w:rStyle w:val="nfasis"/>
                <w:b/>
                <w:bCs/>
                <w:color w:val="212529"/>
              </w:rPr>
              <w:t>yes</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F31F9BE" w14:textId="77777777" w:rsidR="003B0F76" w:rsidRDefault="003B0F76" w:rsidP="003B0F76">
            <w:pPr>
              <w:textAlignment w:val="bottom"/>
              <w:rPr>
                <w:b/>
                <w:bCs/>
                <w:color w:val="212529"/>
              </w:rPr>
            </w:pPr>
            <w:r>
              <w:rPr>
                <w:rStyle w:val="nfasis"/>
                <w:b/>
                <w:bCs/>
                <w:color w:val="212529"/>
              </w:rPr>
              <w:t>no</w:t>
            </w:r>
          </w:p>
        </w:tc>
      </w:tr>
      <w:tr w:rsidR="003B0F76" w14:paraId="4A1ABE9C"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75B057FB" w14:textId="77777777" w:rsidR="003B0F76" w:rsidRDefault="003B0F76">
            <w:pPr>
              <w:rPr>
                <w:color w:val="212529"/>
              </w:rPr>
            </w:pPr>
            <w:r>
              <w:rPr>
                <w:rStyle w:val="nfasis"/>
                <w:color w:val="212529"/>
              </w:rPr>
              <w:t>none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92C25E2" w14:textId="77777777" w:rsidR="003B0F76" w:rsidRDefault="003B0F76">
            <w:pPr>
              <w:rPr>
                <w:color w:val="212529"/>
              </w:rPr>
            </w:pPr>
            <w:r>
              <w:rPr>
                <w:color w:val="212529"/>
              </w:rPr>
              <w:t>0.4</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DB5FF94" w14:textId="77777777" w:rsidR="003B0F76" w:rsidRDefault="003B0F76">
            <w:pPr>
              <w:rPr>
                <w:color w:val="212529"/>
              </w:rPr>
            </w:pPr>
            <w:r>
              <w:rPr>
                <w:color w:val="212529"/>
              </w:rPr>
              <w:t>0.6</w:t>
            </w:r>
          </w:p>
        </w:tc>
      </w:tr>
      <w:tr w:rsidR="003B0F76" w14:paraId="73FCF3E8"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7F0F4B99" w14:textId="77777777" w:rsidR="003B0F76" w:rsidRDefault="003B0F76">
            <w:pPr>
              <w:rPr>
                <w:color w:val="212529"/>
              </w:rPr>
            </w:pPr>
            <w:r>
              <w:rPr>
                <w:rStyle w:val="nfasis"/>
                <w:color w:val="212529"/>
              </w:rPr>
              <w:t>light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D42020" w14:textId="77777777" w:rsidR="003B0F76" w:rsidRDefault="003B0F76">
            <w:pPr>
              <w:rPr>
                <w:color w:val="212529"/>
              </w:rPr>
            </w:pPr>
            <w:r>
              <w:rPr>
                <w:color w:val="212529"/>
              </w:rPr>
              <w:t>0.2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CE122B2" w14:textId="77777777" w:rsidR="003B0F76" w:rsidRDefault="003B0F76">
            <w:pPr>
              <w:rPr>
                <w:color w:val="212529"/>
              </w:rPr>
            </w:pPr>
            <w:r>
              <w:rPr>
                <w:color w:val="212529"/>
              </w:rPr>
              <w:t>0.8</w:t>
            </w:r>
          </w:p>
        </w:tc>
      </w:tr>
      <w:tr w:rsidR="003B0F76" w14:paraId="1BBBCD7A"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4A26050A" w14:textId="77777777" w:rsidR="003B0F76" w:rsidRDefault="003B0F76">
            <w:pPr>
              <w:rPr>
                <w:color w:val="212529"/>
              </w:rPr>
            </w:pPr>
            <w:r>
              <w:rPr>
                <w:rStyle w:val="nfasis"/>
                <w:color w:val="212529"/>
              </w:rPr>
              <w:t>heavy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F9C30EB" w14:textId="77777777" w:rsidR="003B0F76" w:rsidRDefault="003B0F76">
            <w:pPr>
              <w:rPr>
                <w:color w:val="212529"/>
              </w:rPr>
            </w:pPr>
            <w:r>
              <w:rPr>
                <w:color w:val="212529"/>
              </w:rPr>
              <w:t>0.1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60D6A82" w14:textId="77777777" w:rsidR="003B0F76" w:rsidRDefault="003B0F76">
            <w:pPr>
              <w:rPr>
                <w:color w:val="212529"/>
              </w:rPr>
            </w:pPr>
            <w:r>
              <w:rPr>
                <w:color w:val="212529"/>
              </w:rPr>
              <w:t>0.9</w:t>
            </w:r>
          </w:p>
        </w:tc>
      </w:tr>
      <w:tr w:rsidR="003B0F76" w14:paraId="71920437" w14:textId="77777777" w:rsidTr="003B0F76">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0EC68968" w14:textId="77777777" w:rsidR="003B0F76" w:rsidRDefault="003B0F76" w:rsidP="003B0F76">
            <w:pPr>
              <w:numPr>
                <w:ilvl w:val="0"/>
                <w:numId w:val="45"/>
              </w:numPr>
              <w:shd w:val="clear" w:color="auto" w:fill="FFFFFF"/>
              <w:spacing w:beforeAutospacing="1" w:after="0" w:afterAutospacing="1" w:line="240" w:lineRule="auto"/>
              <w:ind w:left="1320"/>
              <w:rPr>
                <w:rFonts w:ascii="PT Sans" w:hAnsi="PT Sans"/>
                <w:color w:val="212529"/>
              </w:rPr>
            </w:pPr>
          </w:p>
        </w:tc>
      </w:tr>
    </w:tbl>
    <w:p w14:paraId="09B89CFB" w14:textId="77777777" w:rsidR="003B0F76" w:rsidRPr="003B0F76" w:rsidRDefault="003B0F76" w:rsidP="003B0F76">
      <w:pPr>
        <w:pStyle w:val="NormalWeb"/>
        <w:numPr>
          <w:ilvl w:val="0"/>
          <w:numId w:val="45"/>
        </w:numPr>
        <w:shd w:val="clear" w:color="auto" w:fill="FFFFFF"/>
        <w:spacing w:after="0"/>
        <w:ind w:left="1320"/>
        <w:rPr>
          <w:rFonts w:ascii="PT Sans" w:hAnsi="PT Sans"/>
          <w:color w:val="212529"/>
          <w:lang w:val="en-US"/>
        </w:rPr>
      </w:pPr>
      <w:r w:rsidRPr="003B0F76">
        <w:rPr>
          <w:rFonts w:ascii="PT Sans" w:hAnsi="PT Sans"/>
          <w:color w:val="212529"/>
          <w:lang w:val="en-US"/>
        </w:rPr>
        <w:t>Train is the variable that encodes whether the train is on time or delayed, taking the values {</w:t>
      </w:r>
      <w:r w:rsidRPr="003B0F76">
        <w:rPr>
          <w:rStyle w:val="nfasis"/>
          <w:rFonts w:ascii="PT Sans" w:hAnsi="PT Sans"/>
          <w:color w:val="212529"/>
          <w:lang w:val="en-US"/>
        </w:rPr>
        <w:t>on time, delayed</w:t>
      </w:r>
      <w:r w:rsidRPr="003B0F76">
        <w:rPr>
          <w:rFonts w:ascii="PT Sans" w:hAnsi="PT Sans"/>
          <w:color w:val="212529"/>
          <w:lang w:val="en-US"/>
        </w:rPr>
        <w:t>}. Note that Train has arrows pointing to it from both Maintenance and Rain. This means that both are parents of Train, and their values affect the probability distribution of Train.</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71"/>
        <w:gridCol w:w="404"/>
        <w:gridCol w:w="869"/>
        <w:gridCol w:w="909"/>
      </w:tblGrid>
      <w:tr w:rsidR="003B0F76" w14:paraId="021977FF" w14:textId="77777777" w:rsidTr="003B0F76">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0A6B0B59" w14:textId="77777777" w:rsidR="003B0F76" w:rsidRDefault="003B0F76" w:rsidP="003B0F76">
            <w:pPr>
              <w:textAlignment w:val="bottom"/>
              <w:rPr>
                <w:rFonts w:ascii="Times New Roman" w:hAnsi="Times New Roman"/>
                <w:b/>
                <w:bCs/>
                <w:color w:val="212529"/>
              </w:rPr>
            </w:pPr>
            <w:r>
              <w:rPr>
                <w:b/>
                <w:bCs/>
                <w:color w:val="212529"/>
              </w:rPr>
              <w:t>R</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79F17B8" w14:textId="77777777" w:rsidR="003B0F76" w:rsidRDefault="003B0F76" w:rsidP="003B0F76">
            <w:pPr>
              <w:textAlignment w:val="bottom"/>
              <w:rPr>
                <w:b/>
                <w:bCs/>
                <w:color w:val="212529"/>
              </w:rPr>
            </w:pPr>
            <w:r>
              <w:rPr>
                <w:b/>
                <w:bCs/>
                <w:color w:val="212529"/>
              </w:rPr>
              <w:t>M</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3D5DC523" w14:textId="77777777" w:rsidR="003B0F76" w:rsidRDefault="003B0F76" w:rsidP="003B0F76">
            <w:pPr>
              <w:textAlignment w:val="bottom"/>
              <w:rPr>
                <w:b/>
                <w:bCs/>
                <w:color w:val="212529"/>
              </w:rPr>
            </w:pPr>
            <w:r>
              <w:rPr>
                <w:rStyle w:val="nfasis"/>
                <w:b/>
                <w:bCs/>
                <w:color w:val="212529"/>
              </w:rPr>
              <w:t>on time</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1609AA4" w14:textId="77777777" w:rsidR="003B0F76" w:rsidRDefault="003B0F76" w:rsidP="003B0F76">
            <w:pPr>
              <w:textAlignment w:val="bottom"/>
              <w:rPr>
                <w:b/>
                <w:bCs/>
                <w:color w:val="212529"/>
              </w:rPr>
            </w:pPr>
            <w:r>
              <w:rPr>
                <w:rStyle w:val="nfasis"/>
                <w:b/>
                <w:bCs/>
                <w:color w:val="212529"/>
              </w:rPr>
              <w:t>delayed</w:t>
            </w:r>
          </w:p>
        </w:tc>
      </w:tr>
      <w:tr w:rsidR="003B0F76" w14:paraId="781C94CE"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261D3320" w14:textId="77777777" w:rsidR="003B0F76" w:rsidRDefault="003B0F76">
            <w:pPr>
              <w:rPr>
                <w:color w:val="212529"/>
              </w:rPr>
            </w:pPr>
            <w:r>
              <w:rPr>
                <w:rStyle w:val="nfasis"/>
                <w:color w:val="212529"/>
              </w:rPr>
              <w:t>none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93F2306" w14:textId="77777777" w:rsidR="003B0F76" w:rsidRDefault="003B0F76">
            <w:pPr>
              <w:rPr>
                <w:color w:val="212529"/>
              </w:rPr>
            </w:pPr>
            <w:r>
              <w:rPr>
                <w:color w:val="212529"/>
              </w:rPr>
              <w:t>yes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62F8A34" w14:textId="77777777" w:rsidR="003B0F76" w:rsidRDefault="003B0F76">
            <w:pPr>
              <w:rPr>
                <w:color w:val="212529"/>
              </w:rPr>
            </w:pPr>
            <w:r>
              <w:rPr>
                <w:color w:val="212529"/>
              </w:rPr>
              <w:t>0.8</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8D5AB62" w14:textId="77777777" w:rsidR="003B0F76" w:rsidRDefault="003B0F76">
            <w:pPr>
              <w:rPr>
                <w:color w:val="212529"/>
              </w:rPr>
            </w:pPr>
            <w:r>
              <w:rPr>
                <w:color w:val="212529"/>
              </w:rPr>
              <w:t>0.2</w:t>
            </w:r>
          </w:p>
        </w:tc>
      </w:tr>
      <w:tr w:rsidR="003B0F76" w14:paraId="1F02D206"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7B85AA9A" w14:textId="77777777" w:rsidR="003B0F76" w:rsidRDefault="003B0F76">
            <w:pPr>
              <w:rPr>
                <w:color w:val="212529"/>
              </w:rPr>
            </w:pPr>
            <w:r>
              <w:rPr>
                <w:rStyle w:val="nfasis"/>
                <w:color w:val="212529"/>
              </w:rPr>
              <w:t>none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EEDB3E" w14:textId="77777777" w:rsidR="003B0F76" w:rsidRDefault="003B0F76">
            <w:pPr>
              <w:rPr>
                <w:color w:val="212529"/>
              </w:rPr>
            </w:pPr>
            <w:r>
              <w:rPr>
                <w:color w:val="212529"/>
              </w:rPr>
              <w:t>no</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5DB8C2" w14:textId="77777777" w:rsidR="003B0F76" w:rsidRDefault="003B0F76">
            <w:pPr>
              <w:rPr>
                <w:color w:val="212529"/>
              </w:rPr>
            </w:pPr>
            <w:r>
              <w:rPr>
                <w:color w:val="212529"/>
              </w:rPr>
              <w:t>0.9</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D85BF25" w14:textId="77777777" w:rsidR="003B0F76" w:rsidRDefault="003B0F76">
            <w:pPr>
              <w:rPr>
                <w:color w:val="212529"/>
              </w:rPr>
            </w:pPr>
            <w:r>
              <w:rPr>
                <w:color w:val="212529"/>
              </w:rPr>
              <w:t>0.1</w:t>
            </w:r>
          </w:p>
        </w:tc>
      </w:tr>
      <w:tr w:rsidR="003B0F76" w14:paraId="4AE2397F"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4A3FF304" w14:textId="77777777" w:rsidR="003B0F76" w:rsidRDefault="003B0F76">
            <w:pPr>
              <w:rPr>
                <w:color w:val="212529"/>
              </w:rPr>
            </w:pPr>
            <w:r>
              <w:rPr>
                <w:rStyle w:val="nfasis"/>
                <w:color w:val="212529"/>
              </w:rPr>
              <w:t>light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25ABB32" w14:textId="77777777" w:rsidR="003B0F76" w:rsidRDefault="003B0F76">
            <w:pPr>
              <w:rPr>
                <w:color w:val="212529"/>
              </w:rPr>
            </w:pPr>
            <w:r>
              <w:rPr>
                <w:color w:val="212529"/>
              </w:rPr>
              <w:t>yes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DCC1F5E" w14:textId="77777777" w:rsidR="003B0F76" w:rsidRDefault="003B0F76">
            <w:pPr>
              <w:rPr>
                <w:color w:val="212529"/>
              </w:rPr>
            </w:pPr>
            <w:r>
              <w:rPr>
                <w:color w:val="212529"/>
              </w:rPr>
              <w:t>0.6</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ADC2772" w14:textId="77777777" w:rsidR="003B0F76" w:rsidRDefault="003B0F76">
            <w:pPr>
              <w:rPr>
                <w:color w:val="212529"/>
              </w:rPr>
            </w:pPr>
            <w:r>
              <w:rPr>
                <w:color w:val="212529"/>
              </w:rPr>
              <w:t>0.4</w:t>
            </w:r>
          </w:p>
        </w:tc>
      </w:tr>
      <w:tr w:rsidR="003B0F76" w14:paraId="03B6FB2C"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63C4AB5B" w14:textId="77777777" w:rsidR="003B0F76" w:rsidRDefault="003B0F76">
            <w:pPr>
              <w:rPr>
                <w:color w:val="212529"/>
              </w:rPr>
            </w:pPr>
            <w:r>
              <w:rPr>
                <w:rStyle w:val="nfasis"/>
                <w:color w:val="212529"/>
              </w:rPr>
              <w:t>light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AEEA352" w14:textId="77777777" w:rsidR="003B0F76" w:rsidRDefault="003B0F76">
            <w:pPr>
              <w:rPr>
                <w:color w:val="212529"/>
              </w:rPr>
            </w:pPr>
            <w:r>
              <w:rPr>
                <w:color w:val="212529"/>
              </w:rPr>
              <w:t>no</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FFC2B6B" w14:textId="77777777" w:rsidR="003B0F76" w:rsidRDefault="003B0F76">
            <w:pPr>
              <w:rPr>
                <w:color w:val="212529"/>
              </w:rPr>
            </w:pPr>
            <w:r>
              <w:rPr>
                <w:color w:val="212529"/>
              </w:rPr>
              <w:t>0.7</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1AB5A4" w14:textId="77777777" w:rsidR="003B0F76" w:rsidRDefault="003B0F76">
            <w:pPr>
              <w:rPr>
                <w:color w:val="212529"/>
              </w:rPr>
            </w:pPr>
            <w:r>
              <w:rPr>
                <w:color w:val="212529"/>
              </w:rPr>
              <w:t>0.3</w:t>
            </w:r>
          </w:p>
        </w:tc>
      </w:tr>
      <w:tr w:rsidR="003B0F76" w14:paraId="1A87BE23"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1DCE6901" w14:textId="77777777" w:rsidR="003B0F76" w:rsidRDefault="003B0F76">
            <w:pPr>
              <w:rPr>
                <w:color w:val="212529"/>
              </w:rPr>
            </w:pPr>
            <w:r>
              <w:rPr>
                <w:rStyle w:val="nfasis"/>
                <w:color w:val="212529"/>
              </w:rPr>
              <w:t>heavy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29F10AD" w14:textId="77777777" w:rsidR="003B0F76" w:rsidRDefault="003B0F76">
            <w:pPr>
              <w:rPr>
                <w:color w:val="212529"/>
              </w:rPr>
            </w:pPr>
            <w:r>
              <w:rPr>
                <w:color w:val="212529"/>
              </w:rPr>
              <w:t>yes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B4F70FF" w14:textId="77777777" w:rsidR="003B0F76" w:rsidRDefault="003B0F76">
            <w:pPr>
              <w:rPr>
                <w:color w:val="212529"/>
              </w:rPr>
            </w:pPr>
            <w:r>
              <w:rPr>
                <w:color w:val="212529"/>
              </w:rPr>
              <w:t>0.4</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1AED0A9" w14:textId="77777777" w:rsidR="003B0F76" w:rsidRDefault="003B0F76">
            <w:pPr>
              <w:rPr>
                <w:color w:val="212529"/>
              </w:rPr>
            </w:pPr>
            <w:r>
              <w:rPr>
                <w:color w:val="212529"/>
              </w:rPr>
              <w:t>0.6</w:t>
            </w:r>
          </w:p>
        </w:tc>
      </w:tr>
      <w:tr w:rsidR="003B0F76" w14:paraId="5B91586D"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6495F6EA" w14:textId="77777777" w:rsidR="003B0F76" w:rsidRDefault="003B0F76">
            <w:pPr>
              <w:rPr>
                <w:color w:val="212529"/>
              </w:rPr>
            </w:pPr>
            <w:r>
              <w:rPr>
                <w:rStyle w:val="nfasis"/>
                <w:color w:val="212529"/>
              </w:rPr>
              <w:t>heavy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82E63AB" w14:textId="77777777" w:rsidR="003B0F76" w:rsidRDefault="003B0F76">
            <w:pPr>
              <w:rPr>
                <w:color w:val="212529"/>
              </w:rPr>
            </w:pPr>
            <w:r>
              <w:rPr>
                <w:color w:val="212529"/>
              </w:rPr>
              <w:t>no</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B29034" w14:textId="77777777" w:rsidR="003B0F76" w:rsidRDefault="003B0F76">
            <w:pPr>
              <w:rPr>
                <w:color w:val="212529"/>
              </w:rPr>
            </w:pPr>
            <w:r>
              <w:rPr>
                <w:color w:val="212529"/>
              </w:rPr>
              <w:t>0.5</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53091D" w14:textId="77777777" w:rsidR="003B0F76" w:rsidRDefault="003B0F76">
            <w:pPr>
              <w:rPr>
                <w:color w:val="212529"/>
              </w:rPr>
            </w:pPr>
            <w:r>
              <w:rPr>
                <w:color w:val="212529"/>
              </w:rPr>
              <w:t>0.5</w:t>
            </w:r>
          </w:p>
        </w:tc>
      </w:tr>
      <w:tr w:rsidR="003B0F76" w14:paraId="29345268" w14:textId="77777777" w:rsidTr="003B0F76">
        <w:tblPrEx>
          <w:tblBorders>
            <w:top w:val="none" w:sz="0" w:space="0" w:color="auto"/>
            <w:left w:val="none" w:sz="0" w:space="0" w:color="auto"/>
            <w:bottom w:val="none" w:sz="0" w:space="0" w:color="auto"/>
            <w:right w:val="none" w:sz="0" w:space="0" w:color="auto"/>
          </w:tblBorders>
        </w:tblPrEx>
        <w:trPr>
          <w:gridAfter w:val="3"/>
          <w:tblHeader/>
        </w:trPr>
        <w:tc>
          <w:tcPr>
            <w:tcW w:w="0" w:type="auto"/>
            <w:vAlign w:val="center"/>
            <w:hideMark/>
          </w:tcPr>
          <w:p w14:paraId="71FA44F5" w14:textId="77777777" w:rsidR="003B0F76" w:rsidRDefault="003B0F76" w:rsidP="003B0F76">
            <w:pPr>
              <w:numPr>
                <w:ilvl w:val="0"/>
                <w:numId w:val="45"/>
              </w:numPr>
              <w:shd w:val="clear" w:color="auto" w:fill="FFFFFF"/>
              <w:spacing w:beforeAutospacing="1" w:after="0" w:afterAutospacing="1" w:line="240" w:lineRule="auto"/>
              <w:ind w:left="1320"/>
              <w:rPr>
                <w:rFonts w:ascii="PT Sans" w:hAnsi="PT Sans"/>
                <w:color w:val="212529"/>
              </w:rPr>
            </w:pPr>
          </w:p>
        </w:tc>
      </w:tr>
    </w:tbl>
    <w:p w14:paraId="574A2CBB" w14:textId="77777777" w:rsidR="003B0F76" w:rsidRPr="003B0F76" w:rsidRDefault="003B0F76" w:rsidP="003B0F76">
      <w:pPr>
        <w:pStyle w:val="NormalWeb"/>
        <w:numPr>
          <w:ilvl w:val="0"/>
          <w:numId w:val="45"/>
        </w:numPr>
        <w:shd w:val="clear" w:color="auto" w:fill="FFFFFF"/>
        <w:spacing w:after="0"/>
        <w:ind w:left="1320"/>
        <w:rPr>
          <w:rFonts w:ascii="PT Sans" w:hAnsi="PT Sans"/>
          <w:color w:val="212529"/>
          <w:lang w:val="en-US"/>
        </w:rPr>
      </w:pPr>
      <w:r w:rsidRPr="003B0F76">
        <w:rPr>
          <w:rFonts w:ascii="PT Sans" w:hAnsi="PT Sans"/>
          <w:color w:val="212529"/>
          <w:lang w:val="en-US"/>
        </w:rPr>
        <w:t>Appointment is a random variable that represents whether we attend our appointment, taking the values {</w:t>
      </w:r>
      <w:r w:rsidRPr="003B0F76">
        <w:rPr>
          <w:rStyle w:val="nfasis"/>
          <w:rFonts w:ascii="PT Sans" w:hAnsi="PT Sans"/>
          <w:color w:val="212529"/>
          <w:lang w:val="en-US"/>
        </w:rPr>
        <w:t>attend, miss</w:t>
      </w:r>
      <w:r w:rsidRPr="003B0F76">
        <w:rPr>
          <w:rFonts w:ascii="PT Sans" w:hAnsi="PT Sans"/>
          <w:color w:val="212529"/>
          <w:lang w:val="en-US"/>
        </w:rPr>
        <w:t xml:space="preserve">}. Note that its only parent is Train. This point about Bayesian network is noteworthy: parents include only direct relations. It is true that maintenance affects whether the train is on time, and whether the train is on time affects whether we attend the appointment. However, in the end, what directly affects our chances of attending the appointment is whether the train came on time, and this is what is represented in the Bayesian network. For example, if the train came on time, it could be heavy rain and track </w:t>
      </w:r>
      <w:r w:rsidRPr="003B0F76">
        <w:rPr>
          <w:rFonts w:ascii="PT Sans" w:hAnsi="PT Sans"/>
          <w:color w:val="212529"/>
          <w:lang w:val="en-US"/>
        </w:rPr>
        <w:lastRenderedPageBreak/>
        <w:t>maintenance, but that has no effect over whether we made it to our appointment.</w:t>
      </w:r>
    </w:p>
    <w:tbl>
      <w:tblPr>
        <w:tblW w:w="0" w:type="dxa"/>
        <w:tblInd w:w="13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71"/>
        <w:gridCol w:w="735"/>
        <w:gridCol w:w="563"/>
      </w:tblGrid>
      <w:tr w:rsidR="003B0F76" w14:paraId="386B9F0A" w14:textId="77777777" w:rsidTr="003B0F76">
        <w:trPr>
          <w:tblHeader/>
        </w:trPr>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53A2F0AD" w14:textId="77777777" w:rsidR="003B0F76" w:rsidRDefault="003B0F76" w:rsidP="003B0F76">
            <w:pPr>
              <w:textAlignment w:val="bottom"/>
              <w:rPr>
                <w:rFonts w:ascii="Times New Roman" w:hAnsi="Times New Roman"/>
                <w:b/>
                <w:bCs/>
                <w:color w:val="212529"/>
              </w:rPr>
            </w:pPr>
            <w:r>
              <w:rPr>
                <w:b/>
                <w:bCs/>
                <w:color w:val="212529"/>
              </w:rPr>
              <w:t>T</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2CF80885" w14:textId="77777777" w:rsidR="003B0F76" w:rsidRDefault="003B0F76" w:rsidP="003B0F76">
            <w:pPr>
              <w:textAlignment w:val="bottom"/>
              <w:rPr>
                <w:b/>
                <w:bCs/>
                <w:color w:val="212529"/>
              </w:rPr>
            </w:pPr>
            <w:r>
              <w:rPr>
                <w:rStyle w:val="nfasis"/>
                <w:b/>
                <w:bCs/>
                <w:color w:val="212529"/>
              </w:rPr>
              <w:t>attend</w:t>
            </w:r>
          </w:p>
        </w:tc>
        <w:tc>
          <w:tcPr>
            <w:tcW w:w="0" w:type="auto"/>
            <w:tcBorders>
              <w:top w:val="single" w:sz="6" w:space="0" w:color="DEE2E6"/>
              <w:left w:val="single" w:sz="6" w:space="0" w:color="DEE2E6"/>
              <w:bottom w:val="single" w:sz="12" w:space="0" w:color="DEE2E6"/>
              <w:right w:val="single" w:sz="6" w:space="0" w:color="DEE2E6"/>
            </w:tcBorders>
            <w:tcMar>
              <w:top w:w="0" w:type="dxa"/>
              <w:left w:w="0" w:type="dxa"/>
              <w:bottom w:w="0" w:type="dxa"/>
              <w:right w:w="0" w:type="dxa"/>
            </w:tcMar>
            <w:vAlign w:val="bottom"/>
            <w:hideMark/>
          </w:tcPr>
          <w:p w14:paraId="426BB0D4" w14:textId="77777777" w:rsidR="003B0F76" w:rsidRDefault="003B0F76" w:rsidP="003B0F76">
            <w:pPr>
              <w:textAlignment w:val="bottom"/>
              <w:rPr>
                <w:b/>
                <w:bCs/>
                <w:color w:val="212529"/>
              </w:rPr>
            </w:pPr>
            <w:r>
              <w:rPr>
                <w:rStyle w:val="nfasis"/>
                <w:b/>
                <w:bCs/>
                <w:color w:val="212529"/>
              </w:rPr>
              <w:t>miss</w:t>
            </w:r>
          </w:p>
        </w:tc>
      </w:tr>
      <w:tr w:rsidR="003B0F76" w14:paraId="5F33C431"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13C11D4D" w14:textId="77777777" w:rsidR="003B0F76" w:rsidRDefault="003B0F76">
            <w:pPr>
              <w:rPr>
                <w:color w:val="212529"/>
              </w:rPr>
            </w:pPr>
            <w:r>
              <w:rPr>
                <w:rStyle w:val="nfasis"/>
                <w:color w:val="212529"/>
              </w:rPr>
              <w:t>on time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28DBE34" w14:textId="77777777" w:rsidR="003B0F76" w:rsidRDefault="003B0F76">
            <w:pPr>
              <w:rPr>
                <w:color w:val="212529"/>
              </w:rPr>
            </w:pPr>
            <w:r>
              <w:rPr>
                <w:color w:val="212529"/>
              </w:rPr>
              <w:t>0.9</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2C6C9AD" w14:textId="77777777" w:rsidR="003B0F76" w:rsidRDefault="003B0F76">
            <w:pPr>
              <w:rPr>
                <w:color w:val="212529"/>
              </w:rPr>
            </w:pPr>
            <w:r>
              <w:rPr>
                <w:color w:val="212529"/>
              </w:rPr>
              <w:t>0.1</w:t>
            </w:r>
          </w:p>
        </w:tc>
      </w:tr>
      <w:tr w:rsidR="003B0F76" w14:paraId="67BD487C" w14:textId="77777777" w:rsidTr="003B0F76">
        <w:tc>
          <w:tcPr>
            <w:tcW w:w="0" w:type="auto"/>
            <w:tcBorders>
              <w:top w:val="single" w:sz="6" w:space="0" w:color="DEE2E6"/>
              <w:left w:val="single" w:sz="6" w:space="0" w:color="DEE2E6"/>
              <w:bottom w:val="single" w:sz="6" w:space="0" w:color="DEE2E6"/>
              <w:right w:val="single" w:sz="6" w:space="0" w:color="DEE2E6"/>
            </w:tcBorders>
            <w:vAlign w:val="center"/>
            <w:hideMark/>
          </w:tcPr>
          <w:p w14:paraId="5FFA7D8A" w14:textId="77777777" w:rsidR="003B0F76" w:rsidRDefault="003B0F76">
            <w:pPr>
              <w:rPr>
                <w:color w:val="212529"/>
              </w:rPr>
            </w:pPr>
            <w:r>
              <w:rPr>
                <w:rStyle w:val="nfasis"/>
                <w:color w:val="212529"/>
              </w:rPr>
              <w:t>delayed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7AF0CFF" w14:textId="77777777" w:rsidR="003B0F76" w:rsidRDefault="003B0F76">
            <w:pPr>
              <w:rPr>
                <w:color w:val="212529"/>
              </w:rPr>
            </w:pPr>
            <w:r>
              <w:rPr>
                <w:color w:val="212529"/>
              </w:rPr>
              <w:t>0.6</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19261C4" w14:textId="77777777" w:rsidR="003B0F76" w:rsidRDefault="003B0F76">
            <w:pPr>
              <w:rPr>
                <w:color w:val="212529"/>
              </w:rPr>
            </w:pPr>
            <w:r>
              <w:rPr>
                <w:color w:val="212529"/>
              </w:rPr>
              <w:t>0.4</w:t>
            </w:r>
          </w:p>
        </w:tc>
      </w:tr>
      <w:tr w:rsidR="003B0F76" w14:paraId="0BB5E874" w14:textId="77777777" w:rsidTr="003B0F76">
        <w:tblPrEx>
          <w:tblBorders>
            <w:top w:val="none" w:sz="0" w:space="0" w:color="auto"/>
            <w:left w:val="none" w:sz="0" w:space="0" w:color="auto"/>
            <w:bottom w:val="none" w:sz="0" w:space="0" w:color="auto"/>
            <w:right w:val="none" w:sz="0" w:space="0" w:color="auto"/>
          </w:tblBorders>
        </w:tblPrEx>
        <w:trPr>
          <w:gridAfter w:val="2"/>
          <w:tblHeader/>
        </w:trPr>
        <w:tc>
          <w:tcPr>
            <w:tcW w:w="0" w:type="auto"/>
            <w:vAlign w:val="center"/>
            <w:hideMark/>
          </w:tcPr>
          <w:p w14:paraId="6392A44C" w14:textId="77777777" w:rsidR="003B0F76" w:rsidRDefault="003B0F76" w:rsidP="003B0F76">
            <w:pPr>
              <w:numPr>
                <w:ilvl w:val="0"/>
                <w:numId w:val="45"/>
              </w:numPr>
              <w:shd w:val="clear" w:color="auto" w:fill="FFFFFF"/>
              <w:spacing w:beforeAutospacing="1" w:after="0" w:line="240" w:lineRule="auto"/>
              <w:ind w:left="1320"/>
              <w:rPr>
                <w:rFonts w:ascii="PT Sans" w:hAnsi="PT Sans"/>
                <w:color w:val="212529"/>
              </w:rPr>
            </w:pPr>
          </w:p>
        </w:tc>
      </w:tr>
    </w:tbl>
    <w:p w14:paraId="5CA372BF"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For example, if we want to find the probability of missing the meeting when the train was delayed on a day with no maintenance and light rain, or P(</w:t>
      </w:r>
      <w:r w:rsidRPr="003B0F76">
        <w:rPr>
          <w:rStyle w:val="nfasis"/>
          <w:rFonts w:ascii="PT Sans" w:hAnsi="PT Sans"/>
          <w:color w:val="212529"/>
          <w:lang w:val="en-US"/>
        </w:rPr>
        <w:t>light, no, delayed, miss</w:t>
      </w:r>
      <w:r w:rsidRPr="003B0F76">
        <w:rPr>
          <w:rFonts w:ascii="PT Sans" w:hAnsi="PT Sans"/>
          <w:color w:val="212529"/>
          <w:lang w:val="en-US"/>
        </w:rPr>
        <w:t>), we will compute the following: P(</w:t>
      </w:r>
      <w:r w:rsidRPr="003B0F76">
        <w:rPr>
          <w:rStyle w:val="nfasis"/>
          <w:rFonts w:ascii="PT Sans" w:hAnsi="PT Sans"/>
          <w:color w:val="212529"/>
          <w:lang w:val="en-US"/>
        </w:rPr>
        <w:t>light</w:t>
      </w:r>
      <w:r w:rsidRPr="003B0F76">
        <w:rPr>
          <w:rFonts w:ascii="PT Sans" w:hAnsi="PT Sans"/>
          <w:color w:val="212529"/>
          <w:lang w:val="en-US"/>
        </w:rPr>
        <w:t>)P(</w:t>
      </w:r>
      <w:r w:rsidRPr="003B0F76">
        <w:rPr>
          <w:rStyle w:val="nfasis"/>
          <w:rFonts w:ascii="PT Sans" w:hAnsi="PT Sans"/>
          <w:color w:val="212529"/>
          <w:lang w:val="en-US"/>
        </w:rPr>
        <w:t>no | light</w:t>
      </w:r>
      <w:r w:rsidRPr="003B0F76">
        <w:rPr>
          <w:rFonts w:ascii="PT Sans" w:hAnsi="PT Sans"/>
          <w:color w:val="212529"/>
          <w:lang w:val="en-US"/>
        </w:rPr>
        <w:t>)P(</w:t>
      </w:r>
      <w:r w:rsidRPr="003B0F76">
        <w:rPr>
          <w:rStyle w:val="nfasis"/>
          <w:rFonts w:ascii="PT Sans" w:hAnsi="PT Sans"/>
          <w:color w:val="212529"/>
          <w:lang w:val="en-US"/>
        </w:rPr>
        <w:t>delayed | light, no</w:t>
      </w:r>
      <w:r w:rsidRPr="003B0F76">
        <w:rPr>
          <w:rFonts w:ascii="PT Sans" w:hAnsi="PT Sans"/>
          <w:color w:val="212529"/>
          <w:lang w:val="en-US"/>
        </w:rPr>
        <w:t>)P(</w:t>
      </w:r>
      <w:r w:rsidRPr="003B0F76">
        <w:rPr>
          <w:rStyle w:val="nfasis"/>
          <w:rFonts w:ascii="PT Sans" w:hAnsi="PT Sans"/>
          <w:color w:val="212529"/>
          <w:lang w:val="en-US"/>
        </w:rPr>
        <w:t>miss | delayed</w:t>
      </w:r>
      <w:r w:rsidRPr="003B0F76">
        <w:rPr>
          <w:rFonts w:ascii="PT Sans" w:hAnsi="PT Sans"/>
          <w:color w:val="212529"/>
          <w:lang w:val="en-US"/>
        </w:rPr>
        <w:t>). The value of each of the individual probabilities can be found in the probability distributions above, and then these values are multiplied to produce P(</w:t>
      </w:r>
      <w:r w:rsidRPr="003B0F76">
        <w:rPr>
          <w:rStyle w:val="nfasis"/>
          <w:rFonts w:ascii="PT Sans" w:hAnsi="PT Sans"/>
          <w:color w:val="212529"/>
          <w:lang w:val="en-US"/>
        </w:rPr>
        <w:t>no, light, delayed, miss</w:t>
      </w:r>
      <w:r w:rsidRPr="003B0F76">
        <w:rPr>
          <w:rFonts w:ascii="PT Sans" w:hAnsi="PT Sans"/>
          <w:color w:val="212529"/>
          <w:lang w:val="en-US"/>
        </w:rPr>
        <w:t>).</w:t>
      </w:r>
    </w:p>
    <w:p w14:paraId="0575E39B"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Inference</w:t>
      </w:r>
    </w:p>
    <w:p w14:paraId="16A95919" w14:textId="77777777" w:rsidR="003B0F76" w:rsidRDefault="003B0F76" w:rsidP="003B0F76">
      <w:pPr>
        <w:pStyle w:val="NormalWeb"/>
        <w:shd w:val="clear" w:color="auto" w:fill="FFFFFF"/>
        <w:spacing w:before="0" w:beforeAutospacing="0"/>
        <w:rPr>
          <w:rFonts w:ascii="PT Sans" w:hAnsi="PT Sans"/>
          <w:color w:val="212529"/>
        </w:rPr>
      </w:pPr>
      <w:r w:rsidRPr="003B0F76">
        <w:rPr>
          <w:rFonts w:ascii="PT Sans" w:hAnsi="PT Sans"/>
          <w:color w:val="212529"/>
          <w:lang w:val="en-US"/>
        </w:rPr>
        <w:t xml:space="preserve">At the last lecture, we looked at inference through entailment. This means that we could definitively conclude new information based on the information that we already had. We can also infer new information based on probabilities. While this does not allow us to know new information for certain, it allows us to figure out the probability distributions for some values. </w:t>
      </w:r>
      <w:r>
        <w:rPr>
          <w:rFonts w:ascii="PT Sans" w:hAnsi="PT Sans"/>
          <w:color w:val="212529"/>
        </w:rPr>
        <w:t>Inference has multiple properties.</w:t>
      </w:r>
    </w:p>
    <w:p w14:paraId="79CBD8DD" w14:textId="77777777" w:rsidR="003B0F76" w:rsidRDefault="003B0F76" w:rsidP="003B0F76">
      <w:pPr>
        <w:numPr>
          <w:ilvl w:val="0"/>
          <w:numId w:val="46"/>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Query </w:t>
      </w:r>
      <w:r>
        <w:rPr>
          <w:rStyle w:val="Textoennegrita"/>
          <w:rFonts w:ascii="PT Sans" w:hAnsi="PT Sans"/>
          <w:color w:val="212529"/>
        </w:rPr>
        <w:t>X</w:t>
      </w:r>
      <w:r>
        <w:rPr>
          <w:rFonts w:ascii="PT Sans" w:hAnsi="PT Sans"/>
          <w:color w:val="212529"/>
        </w:rPr>
        <w:t>: the variable for which we want to compute the probability distribution.</w:t>
      </w:r>
    </w:p>
    <w:p w14:paraId="1C4B8CC0" w14:textId="77777777" w:rsidR="003B0F76" w:rsidRDefault="003B0F76" w:rsidP="003B0F76">
      <w:pPr>
        <w:numPr>
          <w:ilvl w:val="0"/>
          <w:numId w:val="46"/>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Evidence variables </w:t>
      </w:r>
      <w:r>
        <w:rPr>
          <w:rStyle w:val="Textoennegrita"/>
          <w:rFonts w:ascii="PT Sans" w:hAnsi="PT Sans"/>
          <w:color w:val="212529"/>
        </w:rPr>
        <w:t>E</w:t>
      </w:r>
      <w:r>
        <w:rPr>
          <w:rFonts w:ascii="PT Sans" w:hAnsi="PT Sans"/>
          <w:color w:val="212529"/>
        </w:rPr>
        <w:t>: one or more variables that have been observed for event </w:t>
      </w:r>
      <w:r>
        <w:rPr>
          <w:rStyle w:val="Textoennegrita"/>
          <w:rFonts w:ascii="PT Sans" w:hAnsi="PT Sans"/>
          <w:color w:val="212529"/>
        </w:rPr>
        <w:t>e</w:t>
      </w:r>
      <w:r>
        <w:rPr>
          <w:rFonts w:ascii="PT Sans" w:hAnsi="PT Sans"/>
          <w:color w:val="212529"/>
        </w:rPr>
        <w:t>. For example, we might have observed that there is light rain, and this observation helps us compute the probability that the train is delayed.</w:t>
      </w:r>
    </w:p>
    <w:p w14:paraId="19635BF9" w14:textId="77777777" w:rsidR="003B0F76" w:rsidRDefault="003B0F76" w:rsidP="003B0F76">
      <w:pPr>
        <w:numPr>
          <w:ilvl w:val="0"/>
          <w:numId w:val="46"/>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Hidden variables </w:t>
      </w:r>
      <w:r>
        <w:rPr>
          <w:rStyle w:val="Textoennegrita"/>
          <w:rFonts w:ascii="PT Sans" w:hAnsi="PT Sans"/>
          <w:color w:val="212529"/>
        </w:rPr>
        <w:t>Y</w:t>
      </w:r>
      <w:r>
        <w:rPr>
          <w:rFonts w:ascii="PT Sans" w:hAnsi="PT Sans"/>
          <w:color w:val="212529"/>
        </w:rPr>
        <w:t>: variables that aren’t the query and also haven’t been observed. For example, standing at the train station, we can observe whether there is rain, but we can’t know if there is maintenance on the track further down the road. Thus, Maintenance would be a hidden variable in this situation.</w:t>
      </w:r>
    </w:p>
    <w:p w14:paraId="13CC181B" w14:textId="77777777" w:rsidR="003B0F76" w:rsidRDefault="003B0F76" w:rsidP="003B0F76">
      <w:pPr>
        <w:numPr>
          <w:ilvl w:val="0"/>
          <w:numId w:val="46"/>
        </w:numPr>
        <w:shd w:val="clear" w:color="auto" w:fill="FFFFFF"/>
        <w:spacing w:before="100" w:beforeAutospacing="1" w:after="0" w:line="240" w:lineRule="auto"/>
        <w:ind w:left="1320"/>
        <w:rPr>
          <w:rFonts w:ascii="PT Sans" w:hAnsi="PT Sans"/>
          <w:color w:val="212529"/>
        </w:rPr>
      </w:pPr>
      <w:r>
        <w:rPr>
          <w:rFonts w:ascii="PT Sans" w:hAnsi="PT Sans"/>
          <w:color w:val="212529"/>
        </w:rPr>
        <w:t>The goal: calculate </w:t>
      </w:r>
      <w:r>
        <w:rPr>
          <w:rStyle w:val="Textoennegrita"/>
          <w:rFonts w:ascii="PT Sans" w:hAnsi="PT Sans"/>
          <w:color w:val="212529"/>
        </w:rPr>
        <w:t>P</w:t>
      </w:r>
      <w:r>
        <w:rPr>
          <w:rFonts w:ascii="PT Sans" w:hAnsi="PT Sans"/>
          <w:color w:val="212529"/>
        </w:rPr>
        <w:t>(</w:t>
      </w:r>
      <w:r>
        <w:rPr>
          <w:rStyle w:val="nfasis"/>
          <w:rFonts w:ascii="PT Sans" w:hAnsi="PT Sans"/>
          <w:color w:val="212529"/>
        </w:rPr>
        <w:t>X | e</w:t>
      </w:r>
      <w:r>
        <w:rPr>
          <w:rFonts w:ascii="PT Sans" w:hAnsi="PT Sans"/>
          <w:color w:val="212529"/>
        </w:rPr>
        <w:t>). For example, compute the probability distribution of the Train variable (the query) based on the evidence </w:t>
      </w:r>
      <w:r>
        <w:rPr>
          <w:rStyle w:val="Textoennegrita"/>
          <w:rFonts w:ascii="PT Sans" w:hAnsi="PT Sans"/>
          <w:color w:val="212529"/>
        </w:rPr>
        <w:t>e</w:t>
      </w:r>
      <w:r>
        <w:rPr>
          <w:rFonts w:ascii="PT Sans" w:hAnsi="PT Sans"/>
          <w:color w:val="212529"/>
        </w:rPr>
        <w:t> that we know there is light rain.</w:t>
      </w:r>
    </w:p>
    <w:p w14:paraId="17C58393"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Let’s take an example. We want to compute the probability distribution of the Appointment variable given the evidence that there is light rain and no track maintenance. That is, we know that there is light rain and no track maintenance, and we want to figure out what are the probabilities that we attend the appointment and that we miss the appointment, </w:t>
      </w:r>
      <w:r w:rsidRPr="003B0F76">
        <w:rPr>
          <w:rStyle w:val="Textoennegrita"/>
          <w:rFonts w:ascii="PT Sans" w:hAnsi="PT Sans"/>
          <w:color w:val="212529"/>
          <w:lang w:val="en-US"/>
        </w:rPr>
        <w:t>P</w:t>
      </w:r>
      <w:r w:rsidRPr="003B0F76">
        <w:rPr>
          <w:rFonts w:ascii="PT Sans" w:hAnsi="PT Sans"/>
          <w:color w:val="212529"/>
          <w:lang w:val="en-US"/>
        </w:rPr>
        <w:t>(</w:t>
      </w:r>
      <w:r w:rsidRPr="003B0F76">
        <w:rPr>
          <w:rStyle w:val="nfasis"/>
          <w:rFonts w:ascii="PT Sans" w:hAnsi="PT Sans"/>
          <w:color w:val="212529"/>
          <w:lang w:val="en-US"/>
        </w:rPr>
        <w:t>Appointment | light, no</w:t>
      </w:r>
      <w:r w:rsidRPr="003B0F76">
        <w:rPr>
          <w:rFonts w:ascii="PT Sans" w:hAnsi="PT Sans"/>
          <w:color w:val="212529"/>
          <w:lang w:val="en-US"/>
        </w:rPr>
        <w:t>). from the </w:t>
      </w:r>
      <w:hyperlink r:id="rId27" w:anchor="joint-probability" w:history="1">
        <w:r w:rsidRPr="003B0F76">
          <w:rPr>
            <w:rStyle w:val="Hipervnculo"/>
            <w:rFonts w:ascii="PT Sans" w:hAnsi="PT Sans"/>
            <w:color w:val="A51C30"/>
            <w:lang w:val="en-US"/>
          </w:rPr>
          <w:t>joint probability</w:t>
        </w:r>
      </w:hyperlink>
      <w:r w:rsidRPr="003B0F76">
        <w:rPr>
          <w:rFonts w:ascii="PT Sans" w:hAnsi="PT Sans"/>
          <w:color w:val="212529"/>
          <w:lang w:val="en-US"/>
        </w:rPr>
        <w:t> section, we know that we can express the possible values of the Appointment random variable as a proportion, rewriting </w:t>
      </w:r>
      <w:r w:rsidRPr="003B0F76">
        <w:rPr>
          <w:rStyle w:val="Textoennegrita"/>
          <w:rFonts w:ascii="PT Sans" w:hAnsi="PT Sans"/>
          <w:color w:val="212529"/>
          <w:lang w:val="en-US"/>
        </w:rPr>
        <w:t>P</w:t>
      </w:r>
      <w:r w:rsidRPr="003B0F76">
        <w:rPr>
          <w:rFonts w:ascii="PT Sans" w:hAnsi="PT Sans"/>
          <w:color w:val="212529"/>
          <w:lang w:val="en-US"/>
        </w:rPr>
        <w:t>(</w:t>
      </w:r>
      <w:r w:rsidRPr="003B0F76">
        <w:rPr>
          <w:rStyle w:val="nfasis"/>
          <w:rFonts w:ascii="PT Sans" w:hAnsi="PT Sans"/>
          <w:color w:val="212529"/>
          <w:lang w:val="en-US"/>
        </w:rPr>
        <w:t>Appointment | light, no</w:t>
      </w:r>
      <w:r w:rsidRPr="003B0F76">
        <w:rPr>
          <w:rFonts w:ascii="PT Sans" w:hAnsi="PT Sans"/>
          <w:color w:val="212529"/>
          <w:lang w:val="en-US"/>
        </w:rPr>
        <w:t xml:space="preserve">) as </w:t>
      </w:r>
      <w:r>
        <w:rPr>
          <w:rFonts w:ascii="PT Sans" w:hAnsi="PT Sans"/>
          <w:color w:val="212529"/>
        </w:rPr>
        <w:t>α</w:t>
      </w:r>
      <w:r w:rsidRPr="003B0F76">
        <w:rPr>
          <w:rFonts w:ascii="PT Sans" w:hAnsi="PT Sans"/>
          <w:color w:val="212529"/>
          <w:lang w:val="en-US"/>
        </w:rPr>
        <w:t>P(</w:t>
      </w:r>
      <w:r w:rsidRPr="003B0F76">
        <w:rPr>
          <w:rStyle w:val="nfasis"/>
          <w:rFonts w:ascii="PT Sans" w:hAnsi="PT Sans"/>
          <w:color w:val="212529"/>
          <w:lang w:val="en-US"/>
        </w:rPr>
        <w:t>Appointment, light, no</w:t>
      </w:r>
      <w:r w:rsidRPr="003B0F76">
        <w:rPr>
          <w:rFonts w:ascii="PT Sans" w:hAnsi="PT Sans"/>
          <w:color w:val="212529"/>
          <w:lang w:val="en-US"/>
        </w:rPr>
        <w:t xml:space="preserve">). How can we calculate the probability distribution of </w:t>
      </w:r>
      <w:r w:rsidRPr="003B0F76">
        <w:rPr>
          <w:rFonts w:ascii="PT Sans" w:hAnsi="PT Sans"/>
          <w:color w:val="212529"/>
          <w:lang w:val="en-US"/>
        </w:rPr>
        <w:lastRenderedPageBreak/>
        <w:t>Appointment if its parent is only the Train variable, and not Rain or Maintenance? Here, we will use marginalization. The value of </w:t>
      </w:r>
      <w:r w:rsidRPr="003B0F76">
        <w:rPr>
          <w:rStyle w:val="Textoennegrita"/>
          <w:rFonts w:ascii="PT Sans" w:hAnsi="PT Sans"/>
          <w:color w:val="212529"/>
          <w:lang w:val="en-US"/>
        </w:rPr>
        <w:t>P</w:t>
      </w:r>
      <w:r w:rsidRPr="003B0F76">
        <w:rPr>
          <w:rFonts w:ascii="PT Sans" w:hAnsi="PT Sans"/>
          <w:color w:val="212529"/>
          <w:lang w:val="en-US"/>
        </w:rPr>
        <w:t>(</w:t>
      </w:r>
      <w:r w:rsidRPr="003B0F76">
        <w:rPr>
          <w:rStyle w:val="nfasis"/>
          <w:rFonts w:ascii="PT Sans" w:hAnsi="PT Sans"/>
          <w:color w:val="212529"/>
          <w:lang w:val="en-US"/>
        </w:rPr>
        <w:t>Appointment, light, no</w:t>
      </w:r>
      <w:r w:rsidRPr="003B0F76">
        <w:rPr>
          <w:rFonts w:ascii="PT Sans" w:hAnsi="PT Sans"/>
          <w:color w:val="212529"/>
          <w:lang w:val="en-US"/>
        </w:rPr>
        <w:t xml:space="preserve">) is equal to </w:t>
      </w:r>
      <w:r>
        <w:rPr>
          <w:rFonts w:ascii="PT Sans" w:hAnsi="PT Sans"/>
          <w:color w:val="212529"/>
        </w:rPr>
        <w:t>α</w:t>
      </w:r>
      <w:r w:rsidRPr="003B0F76">
        <w:rPr>
          <w:rFonts w:ascii="PT Sans" w:hAnsi="PT Sans"/>
          <w:color w:val="212529"/>
          <w:lang w:val="en-US"/>
        </w:rPr>
        <w:t>[</w:t>
      </w:r>
      <w:r w:rsidRPr="003B0F76">
        <w:rPr>
          <w:rStyle w:val="Textoennegrita"/>
          <w:rFonts w:ascii="PT Sans" w:hAnsi="PT Sans"/>
          <w:color w:val="212529"/>
          <w:lang w:val="en-US"/>
        </w:rPr>
        <w:t>P</w:t>
      </w:r>
      <w:r w:rsidRPr="003B0F76">
        <w:rPr>
          <w:rFonts w:ascii="PT Sans" w:hAnsi="PT Sans"/>
          <w:color w:val="212529"/>
          <w:lang w:val="en-US"/>
        </w:rPr>
        <w:t>(</w:t>
      </w:r>
      <w:r w:rsidRPr="003B0F76">
        <w:rPr>
          <w:rStyle w:val="nfasis"/>
          <w:rFonts w:ascii="PT Sans" w:hAnsi="PT Sans"/>
          <w:color w:val="212529"/>
          <w:lang w:val="en-US"/>
        </w:rPr>
        <w:t>Appointment, light, no, delayed</w:t>
      </w:r>
      <w:r w:rsidRPr="003B0F76">
        <w:rPr>
          <w:rFonts w:ascii="PT Sans" w:hAnsi="PT Sans"/>
          <w:color w:val="212529"/>
          <w:lang w:val="en-US"/>
        </w:rPr>
        <w:t>) + </w:t>
      </w:r>
      <w:r w:rsidRPr="003B0F76">
        <w:rPr>
          <w:rStyle w:val="Textoennegrita"/>
          <w:rFonts w:ascii="PT Sans" w:hAnsi="PT Sans"/>
          <w:color w:val="212529"/>
          <w:lang w:val="en-US"/>
        </w:rPr>
        <w:t>P</w:t>
      </w:r>
      <w:r w:rsidRPr="003B0F76">
        <w:rPr>
          <w:rFonts w:ascii="PT Sans" w:hAnsi="PT Sans"/>
          <w:color w:val="212529"/>
          <w:lang w:val="en-US"/>
        </w:rPr>
        <w:t>(</w:t>
      </w:r>
      <w:r w:rsidRPr="003B0F76">
        <w:rPr>
          <w:rStyle w:val="nfasis"/>
          <w:rFonts w:ascii="PT Sans" w:hAnsi="PT Sans"/>
          <w:color w:val="212529"/>
          <w:lang w:val="en-US"/>
        </w:rPr>
        <w:t>Appointment, light, no, on time</w:t>
      </w:r>
      <w:r w:rsidRPr="003B0F76">
        <w:rPr>
          <w:rFonts w:ascii="PT Sans" w:hAnsi="PT Sans"/>
          <w:color w:val="212529"/>
          <w:lang w:val="en-US"/>
        </w:rPr>
        <w:t>)].</w:t>
      </w:r>
    </w:p>
    <w:p w14:paraId="0F5567FC"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Inference by Enumeration</w:t>
      </w:r>
    </w:p>
    <w:p w14:paraId="5A82F042"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Inference by enumeration is a process of finding the probability distribution of variable X given observed evidence e and some hidden variables Y.</w:t>
      </w:r>
    </w:p>
    <w:p w14:paraId="6C47F947" w14:textId="045AAB7A"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6BCADB3F" wp14:editId="1D2DE298">
            <wp:extent cx="5612130" cy="995680"/>
            <wp:effectExtent l="0" t="0" r="7620" b="0"/>
            <wp:docPr id="5" name="Imagen 5" descr="Inference by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erence by Enume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995680"/>
                    </a:xfrm>
                    <a:prstGeom prst="rect">
                      <a:avLst/>
                    </a:prstGeom>
                    <a:noFill/>
                    <a:ln>
                      <a:noFill/>
                    </a:ln>
                  </pic:spPr>
                </pic:pic>
              </a:graphicData>
            </a:graphic>
          </wp:inline>
        </w:drawing>
      </w:r>
    </w:p>
    <w:p w14:paraId="203308D0"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 xml:space="preserve">In this equation, X stand for the query variable, e for the observed evidence, y for all the values of the hidden variables, and </w:t>
      </w:r>
      <w:r>
        <w:rPr>
          <w:rFonts w:ascii="PT Sans" w:hAnsi="PT Sans"/>
          <w:color w:val="212529"/>
        </w:rPr>
        <w:t>α</w:t>
      </w:r>
      <w:r w:rsidRPr="003B0F76">
        <w:rPr>
          <w:rFonts w:ascii="PT Sans" w:hAnsi="PT Sans"/>
          <w:color w:val="212529"/>
          <w:lang w:val="en-US"/>
        </w:rPr>
        <w:t xml:space="preserve"> normalizes the result such that we end up with probabilities that add up to 1. To explain the equation in words, it is saying that the probability distribution of X given e is equal to a normalized probability distribution of X and e. To get to this distribution, we sum the normalized probability of X, e, and y, where y takes each time a different value of the hidden variables Y.</w:t>
      </w:r>
    </w:p>
    <w:p w14:paraId="60E5DC51"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Multiple libraries exist in Python to ease the process of probabilistic inference. We will take a look at the library </w:t>
      </w:r>
      <w:r w:rsidRPr="003B0F76">
        <w:rPr>
          <w:rStyle w:val="nfasis"/>
          <w:rFonts w:ascii="PT Sans" w:hAnsi="PT Sans"/>
          <w:color w:val="212529"/>
          <w:lang w:val="en-US"/>
        </w:rPr>
        <w:t>pomegranate</w:t>
      </w:r>
      <w:r w:rsidRPr="003B0F76">
        <w:rPr>
          <w:rFonts w:ascii="PT Sans" w:hAnsi="PT Sans"/>
          <w:color w:val="212529"/>
          <w:lang w:val="en-US"/>
        </w:rPr>
        <w:t> to see how the above data can be represented in code.</w:t>
      </w:r>
    </w:p>
    <w:p w14:paraId="6D41F793"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First, we create the nodes and provide a probability distribution for each one.</w:t>
      </w:r>
    </w:p>
    <w:p w14:paraId="16C3AEAD"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n"/>
          <w:rFonts w:ascii="Consolas" w:hAnsi="Consolas"/>
          <w:color w:val="0000FF"/>
          <w:lang w:val="en-US"/>
        </w:rPr>
        <w:t>from</w:t>
      </w:r>
      <w:r w:rsidRPr="003B0F76">
        <w:rPr>
          <w:rStyle w:val="CdigoHTML"/>
          <w:rFonts w:ascii="Consolas" w:hAnsi="Consolas"/>
          <w:color w:val="444444"/>
          <w:lang w:val="en-US"/>
        </w:rPr>
        <w:t xml:space="preserve"> </w:t>
      </w:r>
      <w:r w:rsidRPr="003B0F76">
        <w:rPr>
          <w:rStyle w:val="nn"/>
          <w:rFonts w:ascii="Consolas" w:hAnsi="Consolas"/>
          <w:color w:val="444444"/>
          <w:lang w:val="en-US"/>
        </w:rPr>
        <w:t>pomegranate</w:t>
      </w:r>
      <w:r w:rsidRPr="003B0F76">
        <w:rPr>
          <w:rStyle w:val="CdigoHTML"/>
          <w:rFonts w:ascii="Consolas" w:hAnsi="Consolas"/>
          <w:color w:val="444444"/>
          <w:lang w:val="en-US"/>
        </w:rPr>
        <w:t xml:space="preserve"> </w:t>
      </w:r>
      <w:r w:rsidRPr="003B0F76">
        <w:rPr>
          <w:rStyle w:val="kn"/>
          <w:rFonts w:ascii="Consolas" w:hAnsi="Consolas"/>
          <w:color w:val="0000FF"/>
          <w:lang w:val="en-US"/>
        </w:rPr>
        <w:t>import</w:t>
      </w:r>
      <w:r w:rsidRPr="003B0F76">
        <w:rPr>
          <w:rStyle w:val="CdigoHTML"/>
          <w:rFonts w:ascii="Consolas" w:hAnsi="Consolas"/>
          <w:color w:val="444444"/>
          <w:lang w:val="en-US"/>
        </w:rPr>
        <w:t xml:space="preserve"> </w:t>
      </w:r>
      <w:r w:rsidRPr="003B0F76">
        <w:rPr>
          <w:rStyle w:val="o"/>
          <w:rFonts w:ascii="Consolas" w:hAnsi="Consolas"/>
          <w:color w:val="444444"/>
          <w:lang w:val="en-US"/>
        </w:rPr>
        <w:t>*</w:t>
      </w:r>
    </w:p>
    <w:p w14:paraId="6C10E874"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FB2A087"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Rain node has no parents</w:t>
      </w:r>
    </w:p>
    <w:p w14:paraId="62C5349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rain</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Node</w:t>
      </w:r>
      <w:r w:rsidRPr="003B0F76">
        <w:rPr>
          <w:rStyle w:val="p"/>
          <w:rFonts w:ascii="Consolas" w:hAnsi="Consolas"/>
          <w:color w:val="444444"/>
          <w:lang w:val="en-US"/>
        </w:rPr>
        <w:t>(</w:t>
      </w:r>
      <w:r w:rsidRPr="003B0F76">
        <w:rPr>
          <w:rStyle w:val="n"/>
          <w:rFonts w:ascii="Consolas" w:hAnsi="Consolas"/>
          <w:color w:val="444444"/>
          <w:lang w:val="en-US"/>
        </w:rPr>
        <w:t>DiscreteDistribution</w:t>
      </w:r>
      <w:r w:rsidRPr="003B0F76">
        <w:rPr>
          <w:rStyle w:val="p"/>
          <w:rFonts w:ascii="Consolas" w:hAnsi="Consolas"/>
          <w:color w:val="444444"/>
          <w:lang w:val="en-US"/>
        </w:rPr>
        <w:t>({</w:t>
      </w:r>
    </w:p>
    <w:p w14:paraId="427F144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0.7</w:t>
      </w:r>
      <w:r w:rsidRPr="003B0F76">
        <w:rPr>
          <w:rStyle w:val="p"/>
          <w:rFonts w:ascii="Consolas" w:hAnsi="Consolas"/>
          <w:color w:val="444444"/>
          <w:lang w:val="en-US"/>
        </w:rPr>
        <w:t>,</w:t>
      </w:r>
    </w:p>
    <w:p w14:paraId="203A44C2"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s"/>
          <w:rFonts w:ascii="Consolas" w:hAnsi="Consolas"/>
          <w:color w:val="009C00"/>
          <w:lang w:val="en-US"/>
        </w:rPr>
        <w:t>"light"</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0.2</w:t>
      </w:r>
      <w:r w:rsidRPr="003B0F76">
        <w:rPr>
          <w:rStyle w:val="p"/>
          <w:rFonts w:ascii="Consolas" w:hAnsi="Consolas"/>
          <w:color w:val="444444"/>
          <w:lang w:val="en-US"/>
        </w:rPr>
        <w:t>,</w:t>
      </w:r>
    </w:p>
    <w:p w14:paraId="766C9333"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s"/>
          <w:rFonts w:ascii="Consolas" w:hAnsi="Consolas"/>
          <w:color w:val="009C00"/>
          <w:lang w:val="en-US"/>
        </w:rPr>
        <w:t>"heavy"</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0.1</w:t>
      </w:r>
    </w:p>
    <w:p w14:paraId="3E580BBB"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name</w:t>
      </w:r>
      <w:r w:rsidRPr="003B0F76">
        <w:rPr>
          <w:rStyle w:val="o"/>
          <w:rFonts w:ascii="Consolas" w:hAnsi="Consolas"/>
          <w:color w:val="444444"/>
          <w:lang w:val="en-US"/>
        </w:rPr>
        <w:t>=</w:t>
      </w:r>
      <w:r w:rsidRPr="003B0F76">
        <w:rPr>
          <w:rStyle w:val="s"/>
          <w:rFonts w:ascii="Consolas" w:hAnsi="Consolas"/>
          <w:color w:val="009C00"/>
          <w:lang w:val="en-US"/>
        </w:rPr>
        <w:t>"rain"</w:t>
      </w:r>
      <w:r w:rsidRPr="003B0F76">
        <w:rPr>
          <w:rStyle w:val="p"/>
          <w:rFonts w:ascii="Consolas" w:hAnsi="Consolas"/>
          <w:color w:val="444444"/>
          <w:lang w:val="en-US"/>
        </w:rPr>
        <w:t>)</w:t>
      </w:r>
    </w:p>
    <w:p w14:paraId="52C6D6AE"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3126B192"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Track maintenance node is conditional on rain</w:t>
      </w:r>
    </w:p>
    <w:p w14:paraId="3476F82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maintenance</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Node</w:t>
      </w:r>
      <w:r w:rsidRPr="003B0F76">
        <w:rPr>
          <w:rStyle w:val="p"/>
          <w:rFonts w:ascii="Consolas" w:hAnsi="Consolas"/>
          <w:color w:val="444444"/>
          <w:lang w:val="en-US"/>
        </w:rPr>
        <w:t>(</w:t>
      </w:r>
      <w:r w:rsidRPr="003B0F76">
        <w:rPr>
          <w:rStyle w:val="n"/>
          <w:rFonts w:ascii="Consolas" w:hAnsi="Consolas"/>
          <w:color w:val="444444"/>
          <w:lang w:val="en-US"/>
        </w:rPr>
        <w:t>ConditionalProbabilityTable</w:t>
      </w:r>
      <w:r w:rsidRPr="003B0F76">
        <w:rPr>
          <w:rStyle w:val="p"/>
          <w:rFonts w:ascii="Consolas" w:hAnsi="Consolas"/>
          <w:color w:val="444444"/>
          <w:lang w:val="en-US"/>
        </w:rPr>
        <w:t>([</w:t>
      </w:r>
    </w:p>
    <w:p w14:paraId="531A6F91"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0.4</w:t>
      </w:r>
      <w:r w:rsidRPr="003B0F76">
        <w:rPr>
          <w:rStyle w:val="p"/>
          <w:rFonts w:ascii="Consolas" w:hAnsi="Consolas"/>
          <w:color w:val="444444"/>
          <w:lang w:val="en-US"/>
        </w:rPr>
        <w:t>],</w:t>
      </w:r>
    </w:p>
    <w:p w14:paraId="3836FC7F"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0.6</w:t>
      </w:r>
      <w:r w:rsidRPr="003B0F76">
        <w:rPr>
          <w:rStyle w:val="p"/>
          <w:rFonts w:ascii="Consolas" w:hAnsi="Consolas"/>
          <w:color w:val="444444"/>
          <w:lang w:val="en-US"/>
        </w:rPr>
        <w:t>],</w:t>
      </w:r>
    </w:p>
    <w:p w14:paraId="3081606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"light"</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0.2</w:t>
      </w:r>
      <w:r w:rsidRPr="003B0F76">
        <w:rPr>
          <w:rStyle w:val="p"/>
          <w:rFonts w:ascii="Consolas" w:hAnsi="Consolas"/>
          <w:color w:val="444444"/>
          <w:lang w:val="en-US"/>
        </w:rPr>
        <w:t>],</w:t>
      </w:r>
    </w:p>
    <w:p w14:paraId="6E5C98E6"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"light"</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0.8</w:t>
      </w:r>
      <w:r w:rsidRPr="003B0F76">
        <w:rPr>
          <w:rStyle w:val="p"/>
          <w:rFonts w:ascii="Consolas" w:hAnsi="Consolas"/>
          <w:color w:val="444444"/>
          <w:lang w:val="en-US"/>
        </w:rPr>
        <w:t>],</w:t>
      </w:r>
    </w:p>
    <w:p w14:paraId="716299F3"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"heavy"</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0.1</w:t>
      </w:r>
      <w:r w:rsidRPr="003B0F76">
        <w:rPr>
          <w:rStyle w:val="p"/>
          <w:rFonts w:ascii="Consolas" w:hAnsi="Consolas"/>
          <w:color w:val="444444"/>
          <w:lang w:val="en-US"/>
        </w:rPr>
        <w:t>],</w:t>
      </w:r>
    </w:p>
    <w:p w14:paraId="6EB8FCC8"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"heavy"</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0.9</w:t>
      </w:r>
      <w:r w:rsidRPr="003B0F76">
        <w:rPr>
          <w:rStyle w:val="p"/>
          <w:rFonts w:ascii="Consolas" w:hAnsi="Consolas"/>
          <w:color w:val="444444"/>
          <w:lang w:val="en-US"/>
        </w:rPr>
        <w:t>]</w:t>
      </w:r>
    </w:p>
    <w:p w14:paraId="49C66816"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n"/>
          <w:rFonts w:ascii="Consolas" w:hAnsi="Consolas"/>
          <w:color w:val="444444"/>
          <w:lang w:val="en-US"/>
        </w:rPr>
        <w:t>rain</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name</w:t>
      </w:r>
      <w:r w:rsidRPr="003B0F76">
        <w:rPr>
          <w:rStyle w:val="o"/>
          <w:rFonts w:ascii="Consolas" w:hAnsi="Consolas"/>
          <w:color w:val="444444"/>
          <w:lang w:val="en-US"/>
        </w:rPr>
        <w:t>=</w:t>
      </w:r>
      <w:r w:rsidRPr="003B0F76">
        <w:rPr>
          <w:rStyle w:val="s"/>
          <w:rFonts w:ascii="Consolas" w:hAnsi="Consolas"/>
          <w:color w:val="009C00"/>
          <w:lang w:val="en-US"/>
        </w:rPr>
        <w:t>"maintenance"</w:t>
      </w:r>
      <w:r w:rsidRPr="003B0F76">
        <w:rPr>
          <w:rStyle w:val="p"/>
          <w:rFonts w:ascii="Consolas" w:hAnsi="Consolas"/>
          <w:color w:val="444444"/>
          <w:lang w:val="en-US"/>
        </w:rPr>
        <w:t>)</w:t>
      </w:r>
    </w:p>
    <w:p w14:paraId="5B93EF54"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5515377"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Train node is conditional on rain and maintenance</w:t>
      </w:r>
    </w:p>
    <w:p w14:paraId="2BFBCFED"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train</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Node</w:t>
      </w:r>
      <w:r w:rsidRPr="003B0F76">
        <w:rPr>
          <w:rStyle w:val="p"/>
          <w:rFonts w:ascii="Consolas" w:hAnsi="Consolas"/>
          <w:color w:val="444444"/>
          <w:lang w:val="en-US"/>
        </w:rPr>
        <w:t>(</w:t>
      </w:r>
      <w:r w:rsidRPr="003B0F76">
        <w:rPr>
          <w:rStyle w:val="n"/>
          <w:rFonts w:ascii="Consolas" w:hAnsi="Consolas"/>
          <w:color w:val="444444"/>
          <w:lang w:val="en-US"/>
        </w:rPr>
        <w:t>ConditionalProbabilityTable</w:t>
      </w:r>
      <w:r w:rsidRPr="003B0F76">
        <w:rPr>
          <w:rStyle w:val="p"/>
          <w:rFonts w:ascii="Consolas" w:hAnsi="Consolas"/>
          <w:color w:val="444444"/>
          <w:lang w:val="en-US"/>
        </w:rPr>
        <w:t>([</w:t>
      </w:r>
    </w:p>
    <w:p w14:paraId="76648CD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lastRenderedPageBreak/>
        <w:t xml:space="preserve">    </w:t>
      </w:r>
      <w:r w:rsidRPr="003B0F76">
        <w:rPr>
          <w:rStyle w:val="p"/>
          <w:rFonts w:ascii="Consolas" w:hAnsi="Consolas"/>
          <w:color w:val="444444"/>
          <w:lang w:val="en-US"/>
        </w:rPr>
        <w:t>[</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0.8</w:t>
      </w:r>
      <w:r w:rsidRPr="003B0F76">
        <w:rPr>
          <w:rStyle w:val="p"/>
          <w:rFonts w:ascii="Consolas" w:hAnsi="Consolas"/>
          <w:color w:val="444444"/>
          <w:lang w:val="en-US"/>
        </w:rPr>
        <w:t>],</w:t>
      </w:r>
    </w:p>
    <w:p w14:paraId="0A7AFFF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0.2</w:t>
      </w:r>
      <w:r w:rsidRPr="003B0F76">
        <w:rPr>
          <w:rStyle w:val="p"/>
          <w:rFonts w:ascii="Consolas" w:hAnsi="Consolas"/>
          <w:color w:val="444444"/>
          <w:lang w:val="en-US"/>
        </w:rPr>
        <w:t>],</w:t>
      </w:r>
    </w:p>
    <w:p w14:paraId="2BBAC967"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0.9</w:t>
      </w:r>
      <w:r w:rsidRPr="003B0F76">
        <w:rPr>
          <w:rStyle w:val="p"/>
          <w:rFonts w:ascii="Consolas" w:hAnsi="Consolas"/>
          <w:color w:val="444444"/>
          <w:lang w:val="en-US"/>
        </w:rPr>
        <w:t>],</w:t>
      </w:r>
    </w:p>
    <w:p w14:paraId="37CD3502"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0.1</w:t>
      </w:r>
      <w:r w:rsidRPr="003B0F76">
        <w:rPr>
          <w:rStyle w:val="p"/>
          <w:rFonts w:ascii="Consolas" w:hAnsi="Consolas"/>
          <w:color w:val="444444"/>
          <w:lang w:val="en-US"/>
        </w:rPr>
        <w:t>],</w:t>
      </w:r>
    </w:p>
    <w:p w14:paraId="5677573B"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"light"</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0.6</w:t>
      </w:r>
      <w:r w:rsidRPr="003B0F76">
        <w:rPr>
          <w:rStyle w:val="p"/>
          <w:rFonts w:ascii="Consolas" w:hAnsi="Consolas"/>
          <w:color w:val="444444"/>
          <w:lang w:val="en-US"/>
        </w:rPr>
        <w:t>],</w:t>
      </w:r>
    </w:p>
    <w:p w14:paraId="3B5A538B"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"light"</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0.4</w:t>
      </w:r>
      <w:r w:rsidRPr="003B0F76">
        <w:rPr>
          <w:rStyle w:val="p"/>
          <w:rFonts w:ascii="Consolas" w:hAnsi="Consolas"/>
          <w:color w:val="444444"/>
          <w:lang w:val="en-US"/>
        </w:rPr>
        <w:t>],</w:t>
      </w:r>
    </w:p>
    <w:p w14:paraId="1343BE8F"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"light"</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0.7</w:t>
      </w:r>
      <w:r w:rsidRPr="003B0F76">
        <w:rPr>
          <w:rStyle w:val="p"/>
          <w:rFonts w:ascii="Consolas" w:hAnsi="Consolas"/>
          <w:color w:val="444444"/>
          <w:lang w:val="en-US"/>
        </w:rPr>
        <w:t>],</w:t>
      </w:r>
    </w:p>
    <w:p w14:paraId="28F23D3B"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"light"</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0.3</w:t>
      </w:r>
      <w:r w:rsidRPr="003B0F76">
        <w:rPr>
          <w:rStyle w:val="p"/>
          <w:rFonts w:ascii="Consolas" w:hAnsi="Consolas"/>
          <w:color w:val="444444"/>
          <w:lang w:val="en-US"/>
        </w:rPr>
        <w:t>],</w:t>
      </w:r>
    </w:p>
    <w:p w14:paraId="7023CCA2"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"heavy"</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0.4</w:t>
      </w:r>
      <w:r w:rsidRPr="003B0F76">
        <w:rPr>
          <w:rStyle w:val="p"/>
          <w:rFonts w:ascii="Consolas" w:hAnsi="Consolas"/>
          <w:color w:val="444444"/>
          <w:lang w:val="en-US"/>
        </w:rPr>
        <w:t>],</w:t>
      </w:r>
    </w:p>
    <w:p w14:paraId="286E58A4"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"heavy"</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"yes"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0.6</w:t>
      </w:r>
      <w:r w:rsidRPr="003B0F76">
        <w:rPr>
          <w:rStyle w:val="p"/>
          <w:rFonts w:ascii="Consolas" w:hAnsi="Consolas"/>
          <w:color w:val="444444"/>
          <w:lang w:val="en-US"/>
        </w:rPr>
        <w:t>],</w:t>
      </w:r>
    </w:p>
    <w:p w14:paraId="2C4B53BC"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"heavy"</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0.5</w:t>
      </w:r>
      <w:r w:rsidRPr="003B0F76">
        <w:rPr>
          <w:rStyle w:val="p"/>
          <w:rFonts w:ascii="Consolas" w:hAnsi="Consolas"/>
          <w:color w:val="444444"/>
          <w:lang w:val="en-US"/>
        </w:rPr>
        <w:t>],</w:t>
      </w:r>
    </w:p>
    <w:p w14:paraId="60D82A1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"heavy"</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0.5</w:t>
      </w:r>
      <w:r w:rsidRPr="003B0F76">
        <w:rPr>
          <w:rStyle w:val="p"/>
          <w:rFonts w:ascii="Consolas" w:hAnsi="Consolas"/>
          <w:color w:val="444444"/>
          <w:lang w:val="en-US"/>
        </w:rPr>
        <w:t>],</w:t>
      </w:r>
    </w:p>
    <w:p w14:paraId="5FD28EB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n"/>
          <w:rFonts w:ascii="Consolas" w:hAnsi="Consolas"/>
          <w:color w:val="444444"/>
          <w:lang w:val="en-US"/>
        </w:rPr>
        <w:t>rain</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maintenance</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name</w:t>
      </w:r>
      <w:r w:rsidRPr="003B0F76">
        <w:rPr>
          <w:rStyle w:val="o"/>
          <w:rFonts w:ascii="Consolas" w:hAnsi="Consolas"/>
          <w:color w:val="444444"/>
          <w:lang w:val="en-US"/>
        </w:rPr>
        <w:t>=</w:t>
      </w:r>
      <w:r w:rsidRPr="003B0F76">
        <w:rPr>
          <w:rStyle w:val="s"/>
          <w:rFonts w:ascii="Consolas" w:hAnsi="Consolas"/>
          <w:color w:val="009C00"/>
          <w:lang w:val="en-US"/>
        </w:rPr>
        <w:t>"train"</w:t>
      </w:r>
      <w:r w:rsidRPr="003B0F76">
        <w:rPr>
          <w:rStyle w:val="p"/>
          <w:rFonts w:ascii="Consolas" w:hAnsi="Consolas"/>
          <w:color w:val="444444"/>
          <w:lang w:val="en-US"/>
        </w:rPr>
        <w:t>)</w:t>
      </w:r>
    </w:p>
    <w:p w14:paraId="2BB8DED7"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6E499CF8"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Appointment node is conditional on train</w:t>
      </w:r>
    </w:p>
    <w:p w14:paraId="1917BF2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appointment</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Node</w:t>
      </w:r>
      <w:r w:rsidRPr="003B0F76">
        <w:rPr>
          <w:rStyle w:val="p"/>
          <w:rFonts w:ascii="Consolas" w:hAnsi="Consolas"/>
          <w:color w:val="444444"/>
          <w:lang w:val="en-US"/>
        </w:rPr>
        <w:t>(</w:t>
      </w:r>
      <w:r w:rsidRPr="003B0F76">
        <w:rPr>
          <w:rStyle w:val="n"/>
          <w:rFonts w:ascii="Consolas" w:hAnsi="Consolas"/>
          <w:color w:val="444444"/>
          <w:lang w:val="en-US"/>
        </w:rPr>
        <w:t>ConditionalProbabilityTable</w:t>
      </w:r>
      <w:r w:rsidRPr="003B0F76">
        <w:rPr>
          <w:rStyle w:val="p"/>
          <w:rFonts w:ascii="Consolas" w:hAnsi="Consolas"/>
          <w:color w:val="444444"/>
          <w:lang w:val="en-US"/>
        </w:rPr>
        <w:t>([</w:t>
      </w:r>
    </w:p>
    <w:p w14:paraId="3F0CBB6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"attend"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0.9</w:t>
      </w:r>
      <w:r w:rsidRPr="003B0F76">
        <w:rPr>
          <w:rStyle w:val="p"/>
          <w:rFonts w:ascii="Consolas" w:hAnsi="Consolas"/>
          <w:color w:val="444444"/>
          <w:lang w:val="en-US"/>
        </w:rPr>
        <w:t>],</w:t>
      </w:r>
    </w:p>
    <w:p w14:paraId="667DDA12"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"miss"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0.1</w:t>
      </w:r>
      <w:r w:rsidRPr="003B0F76">
        <w:rPr>
          <w:rStyle w:val="p"/>
          <w:rFonts w:ascii="Consolas" w:hAnsi="Consolas"/>
          <w:color w:val="444444"/>
          <w:lang w:val="en-US"/>
        </w:rPr>
        <w:t>],</w:t>
      </w:r>
    </w:p>
    <w:p w14:paraId="0523D037"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"attend"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0.6</w:t>
      </w:r>
      <w:r w:rsidRPr="003B0F76">
        <w:rPr>
          <w:rStyle w:val="p"/>
          <w:rFonts w:ascii="Consolas" w:hAnsi="Consolas"/>
          <w:color w:val="444444"/>
          <w:lang w:val="en-US"/>
        </w:rPr>
        <w:t>],</w:t>
      </w:r>
    </w:p>
    <w:p w14:paraId="49F78221"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s"/>
          <w:rFonts w:ascii="Consolas" w:hAnsi="Consolas"/>
          <w:color w:val="009C00"/>
          <w:lang w:val="en-US"/>
        </w:rPr>
        <w:t>"delayed"</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"miss"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0.4</w:t>
      </w:r>
      <w:r w:rsidRPr="003B0F76">
        <w:rPr>
          <w:rStyle w:val="p"/>
          <w:rFonts w:ascii="Consolas" w:hAnsi="Consolas"/>
          <w:color w:val="444444"/>
          <w:lang w:val="en-US"/>
        </w:rPr>
        <w:t>]</w:t>
      </w:r>
    </w:p>
    <w:p w14:paraId="37481603"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p"/>
          <w:rFonts w:ascii="Consolas" w:hAnsi="Consolas"/>
          <w:color w:val="444444"/>
          <w:lang w:val="en-US"/>
        </w:rPr>
        <w:t>[</w:t>
      </w:r>
      <w:r w:rsidRPr="003B0F76">
        <w:rPr>
          <w:rStyle w:val="n"/>
          <w:rFonts w:ascii="Consolas" w:hAnsi="Consolas"/>
          <w:color w:val="444444"/>
          <w:lang w:val="en-US"/>
        </w:rPr>
        <w:t>train</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name</w:t>
      </w:r>
      <w:r w:rsidRPr="003B0F76">
        <w:rPr>
          <w:rStyle w:val="o"/>
          <w:rFonts w:ascii="Consolas" w:hAnsi="Consolas"/>
          <w:color w:val="444444"/>
          <w:lang w:val="en-US"/>
        </w:rPr>
        <w:t>=</w:t>
      </w:r>
      <w:r w:rsidRPr="003B0F76">
        <w:rPr>
          <w:rStyle w:val="s"/>
          <w:rFonts w:ascii="Consolas" w:hAnsi="Consolas"/>
          <w:color w:val="009C00"/>
          <w:lang w:val="en-US"/>
        </w:rPr>
        <w:t>"appointment"</w:t>
      </w:r>
      <w:r w:rsidRPr="003B0F76">
        <w:rPr>
          <w:rStyle w:val="p"/>
          <w:rFonts w:ascii="Consolas" w:hAnsi="Consolas"/>
          <w:color w:val="444444"/>
          <w:lang w:val="en-US"/>
        </w:rPr>
        <w:t>)</w:t>
      </w:r>
    </w:p>
    <w:p w14:paraId="63814BC0"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Second, we create the model by adding all the nodes and then describing which node is the parent of which other node by adding edges between them (recall that a Bayesian network is a directed graph, consisting of nodes with arrows between them).</w:t>
      </w:r>
    </w:p>
    <w:p w14:paraId="7243FCB5"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Create a Bayesian Network and add states</w:t>
      </w:r>
    </w:p>
    <w:p w14:paraId="3542A48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BayesianNetwork</w:t>
      </w:r>
      <w:r w:rsidRPr="003B0F76">
        <w:rPr>
          <w:rStyle w:val="p"/>
          <w:rFonts w:ascii="Consolas" w:hAnsi="Consolas"/>
          <w:color w:val="444444"/>
          <w:lang w:val="en-US"/>
        </w:rPr>
        <w:t>()</w:t>
      </w:r>
    </w:p>
    <w:p w14:paraId="58AF147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add_states</w:t>
      </w:r>
      <w:r w:rsidRPr="003B0F76">
        <w:rPr>
          <w:rStyle w:val="p"/>
          <w:rFonts w:ascii="Consolas" w:hAnsi="Consolas"/>
          <w:color w:val="444444"/>
          <w:lang w:val="en-US"/>
        </w:rPr>
        <w:t>(</w:t>
      </w:r>
      <w:r w:rsidRPr="003B0F76">
        <w:rPr>
          <w:rStyle w:val="n"/>
          <w:rFonts w:ascii="Consolas" w:hAnsi="Consolas"/>
          <w:color w:val="444444"/>
          <w:lang w:val="en-US"/>
        </w:rPr>
        <w:t>rain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maintenance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train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appointment</w:t>
      </w:r>
      <w:r w:rsidRPr="003B0F76">
        <w:rPr>
          <w:rStyle w:val="p"/>
          <w:rFonts w:ascii="Consolas" w:hAnsi="Consolas"/>
          <w:color w:val="444444"/>
          <w:lang w:val="en-US"/>
        </w:rPr>
        <w:t>)</w:t>
      </w:r>
    </w:p>
    <w:p w14:paraId="4FB17E10"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673DFB4F"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Add edges connecting nodes</w:t>
      </w:r>
    </w:p>
    <w:p w14:paraId="4FDEFB3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add_edge</w:t>
      </w:r>
      <w:r w:rsidRPr="003B0F76">
        <w:rPr>
          <w:rStyle w:val="p"/>
          <w:rFonts w:ascii="Consolas" w:hAnsi="Consolas"/>
          <w:color w:val="444444"/>
          <w:lang w:val="en-US"/>
        </w:rPr>
        <w:t>(</w:t>
      </w:r>
      <w:r w:rsidRPr="003B0F76">
        <w:rPr>
          <w:rStyle w:val="n"/>
          <w:rFonts w:ascii="Consolas" w:hAnsi="Consolas"/>
          <w:color w:val="444444"/>
          <w:lang w:val="en-US"/>
        </w:rPr>
        <w:t>rain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maintenance</w:t>
      </w:r>
      <w:r w:rsidRPr="003B0F76">
        <w:rPr>
          <w:rStyle w:val="p"/>
          <w:rFonts w:ascii="Consolas" w:hAnsi="Consolas"/>
          <w:color w:val="444444"/>
          <w:lang w:val="en-US"/>
        </w:rPr>
        <w:t>)</w:t>
      </w:r>
    </w:p>
    <w:p w14:paraId="38573316"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add_edge</w:t>
      </w:r>
      <w:r w:rsidRPr="003B0F76">
        <w:rPr>
          <w:rStyle w:val="p"/>
          <w:rFonts w:ascii="Consolas" w:hAnsi="Consolas"/>
          <w:color w:val="444444"/>
          <w:lang w:val="en-US"/>
        </w:rPr>
        <w:t>(</w:t>
      </w:r>
      <w:r w:rsidRPr="003B0F76">
        <w:rPr>
          <w:rStyle w:val="n"/>
          <w:rFonts w:ascii="Consolas" w:hAnsi="Consolas"/>
          <w:color w:val="444444"/>
          <w:lang w:val="en-US"/>
        </w:rPr>
        <w:t>rain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train</w:t>
      </w:r>
      <w:r w:rsidRPr="003B0F76">
        <w:rPr>
          <w:rStyle w:val="p"/>
          <w:rFonts w:ascii="Consolas" w:hAnsi="Consolas"/>
          <w:color w:val="444444"/>
          <w:lang w:val="en-US"/>
        </w:rPr>
        <w:t>)</w:t>
      </w:r>
    </w:p>
    <w:p w14:paraId="044F93E2"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add_edge</w:t>
      </w:r>
      <w:r w:rsidRPr="003B0F76">
        <w:rPr>
          <w:rStyle w:val="p"/>
          <w:rFonts w:ascii="Consolas" w:hAnsi="Consolas"/>
          <w:color w:val="444444"/>
          <w:lang w:val="en-US"/>
        </w:rPr>
        <w:t>(</w:t>
      </w:r>
      <w:r w:rsidRPr="003B0F76">
        <w:rPr>
          <w:rStyle w:val="n"/>
          <w:rFonts w:ascii="Consolas" w:hAnsi="Consolas"/>
          <w:color w:val="444444"/>
          <w:lang w:val="en-US"/>
        </w:rPr>
        <w:t>maintenance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train</w:t>
      </w:r>
      <w:r w:rsidRPr="003B0F76">
        <w:rPr>
          <w:rStyle w:val="p"/>
          <w:rFonts w:ascii="Consolas" w:hAnsi="Consolas"/>
          <w:color w:val="444444"/>
          <w:lang w:val="en-US"/>
        </w:rPr>
        <w:t>)</w:t>
      </w:r>
    </w:p>
    <w:p w14:paraId="7BE9041D"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add_edge</w:t>
      </w:r>
      <w:r w:rsidRPr="003B0F76">
        <w:rPr>
          <w:rStyle w:val="p"/>
          <w:rFonts w:ascii="Consolas" w:hAnsi="Consolas"/>
          <w:color w:val="444444"/>
          <w:lang w:val="en-US"/>
        </w:rPr>
        <w:t>(</w:t>
      </w:r>
      <w:r w:rsidRPr="003B0F76">
        <w:rPr>
          <w:rStyle w:val="n"/>
          <w:rFonts w:ascii="Consolas" w:hAnsi="Consolas"/>
          <w:color w:val="444444"/>
          <w:lang w:val="en-US"/>
        </w:rPr>
        <w:t>train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appointment</w:t>
      </w:r>
      <w:r w:rsidRPr="003B0F76">
        <w:rPr>
          <w:rStyle w:val="p"/>
          <w:rFonts w:ascii="Consolas" w:hAnsi="Consolas"/>
          <w:color w:val="444444"/>
          <w:lang w:val="en-US"/>
        </w:rPr>
        <w:t>)</w:t>
      </w:r>
    </w:p>
    <w:p w14:paraId="354FC386"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00CB03D"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Finalize model</w:t>
      </w:r>
    </w:p>
    <w:p w14:paraId="11D1F5B8"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bake</w:t>
      </w:r>
      <w:r w:rsidRPr="003B0F76">
        <w:rPr>
          <w:rStyle w:val="p"/>
          <w:rFonts w:ascii="Consolas" w:hAnsi="Consolas"/>
          <w:color w:val="444444"/>
          <w:lang w:val="en-US"/>
        </w:rPr>
        <w:t>()</w:t>
      </w:r>
    </w:p>
    <w:p w14:paraId="3ECC5A5A"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Now, to ask how probable a certain event is, we run the model with the values we are interested in. In this example, we want to ask what is the probability that there is no rain, no track maintenance, the train is on time, and we attend the meeting.</w:t>
      </w:r>
    </w:p>
    <w:p w14:paraId="40B3059D"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Calculate probability for a given observation</w:t>
      </w:r>
    </w:p>
    <w:p w14:paraId="2EEB267D"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probability</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probability</w:t>
      </w:r>
      <w:r w:rsidRPr="003B0F76">
        <w:rPr>
          <w:rStyle w:val="p"/>
          <w:rFonts w:ascii="Consolas" w:hAnsi="Consolas"/>
          <w:color w:val="444444"/>
          <w:lang w:val="en-US"/>
        </w:rPr>
        <w:t>([[</w:t>
      </w:r>
      <w:r w:rsidRPr="003B0F76">
        <w:rPr>
          <w:rStyle w:val="s"/>
          <w:rFonts w:ascii="Consolas" w:hAnsi="Consolas"/>
          <w:color w:val="009C00"/>
          <w:lang w:val="en-US"/>
        </w:rPr>
        <w:t>"none"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"no"</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"on time"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"attend"</w:t>
      </w:r>
      <w:r w:rsidRPr="003B0F76">
        <w:rPr>
          <w:rStyle w:val="p"/>
          <w:rFonts w:ascii="Consolas" w:hAnsi="Consolas"/>
          <w:color w:val="444444"/>
          <w:lang w:val="en-US"/>
        </w:rPr>
        <w:t>]])</w:t>
      </w:r>
    </w:p>
    <w:p w14:paraId="0E3043B5"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6CA2365E"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
          <w:rFonts w:ascii="Consolas" w:hAnsi="Consolas"/>
          <w:color w:val="0000FF"/>
          <w:lang w:val="en-US"/>
        </w:rPr>
        <w:t>print</w:t>
      </w:r>
      <w:r w:rsidRPr="003B0F76">
        <w:rPr>
          <w:rStyle w:val="p"/>
          <w:rFonts w:ascii="Consolas" w:hAnsi="Consolas"/>
          <w:color w:val="444444"/>
          <w:lang w:val="en-US"/>
        </w:rPr>
        <w:t>(</w:t>
      </w:r>
      <w:r w:rsidRPr="003B0F76">
        <w:rPr>
          <w:rStyle w:val="n"/>
          <w:rFonts w:ascii="Consolas" w:hAnsi="Consolas"/>
          <w:color w:val="444444"/>
          <w:lang w:val="en-US"/>
        </w:rPr>
        <w:t>probability</w:t>
      </w:r>
      <w:r w:rsidRPr="003B0F76">
        <w:rPr>
          <w:rStyle w:val="p"/>
          <w:rFonts w:ascii="Consolas" w:hAnsi="Consolas"/>
          <w:color w:val="444444"/>
          <w:lang w:val="en-US"/>
        </w:rPr>
        <w:t>)</w:t>
      </w:r>
    </w:p>
    <w:p w14:paraId="260C9628"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Otherwise, we could use the program to provide probability distributions for all variables given some observed evidence. In the following case, we know that the train was delayed. Given this information, we compute and print the probability distributions of the variables Rain, Maintenance, and Appointment.</w:t>
      </w:r>
    </w:p>
    <w:p w14:paraId="4BE9467C"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Calculate predictions based on the evidence that the train was delayed</w:t>
      </w:r>
    </w:p>
    <w:p w14:paraId="4F41E79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lastRenderedPageBreak/>
        <w:t>predictions</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predict_proba</w:t>
      </w:r>
      <w:r w:rsidRPr="003B0F76">
        <w:rPr>
          <w:rStyle w:val="p"/>
          <w:rFonts w:ascii="Consolas" w:hAnsi="Consolas"/>
          <w:color w:val="444444"/>
          <w:lang w:val="en-US"/>
        </w:rPr>
        <w:t>({</w:t>
      </w:r>
    </w:p>
    <w:p w14:paraId="2E5ECFA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s"/>
          <w:rFonts w:ascii="Consolas" w:hAnsi="Consolas"/>
          <w:color w:val="009C00"/>
          <w:lang w:val="en-US"/>
        </w:rPr>
        <w:t>"train"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p>
    <w:p w14:paraId="0650B879"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p"/>
          <w:rFonts w:ascii="Consolas" w:hAnsi="Consolas"/>
          <w:color w:val="444444"/>
          <w:lang w:val="en-US"/>
        </w:rPr>
        <w:t>})</w:t>
      </w:r>
    </w:p>
    <w:p w14:paraId="61C1B107"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EB146C9"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Print predictions for each node</w:t>
      </w:r>
    </w:p>
    <w:p w14:paraId="51F586C7"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
          <w:rFonts w:ascii="Consolas" w:hAnsi="Consolas"/>
          <w:color w:val="0000FF"/>
          <w:lang w:val="en-US"/>
        </w:rPr>
        <w:t>for</w:t>
      </w:r>
      <w:r w:rsidRPr="003B0F76">
        <w:rPr>
          <w:rStyle w:val="CdigoHTML"/>
          <w:rFonts w:ascii="Consolas" w:hAnsi="Consolas"/>
          <w:color w:val="444444"/>
          <w:lang w:val="en-US"/>
        </w:rPr>
        <w:t xml:space="preserve"> </w:t>
      </w:r>
      <w:r w:rsidRPr="003B0F76">
        <w:rPr>
          <w:rStyle w:val="n"/>
          <w:rFonts w:ascii="Consolas" w:hAnsi="Consolas"/>
          <w:color w:val="444444"/>
          <w:lang w:val="en-US"/>
        </w:rPr>
        <w:t>node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prediction</w:t>
      </w:r>
      <w:r w:rsidRPr="003B0F76">
        <w:rPr>
          <w:rStyle w:val="CdigoHTML"/>
          <w:rFonts w:ascii="Consolas" w:hAnsi="Consolas"/>
          <w:color w:val="444444"/>
          <w:lang w:val="en-US"/>
        </w:rPr>
        <w:t xml:space="preserve"> </w:t>
      </w:r>
      <w:r w:rsidRPr="003B0F76">
        <w:rPr>
          <w:rStyle w:val="ow"/>
          <w:rFonts w:ascii="Consolas" w:hAnsi="Consolas"/>
          <w:color w:val="444444"/>
          <w:lang w:val="en-US"/>
        </w:rPr>
        <w:t>in</w:t>
      </w:r>
      <w:r w:rsidRPr="003B0F76">
        <w:rPr>
          <w:rStyle w:val="CdigoHTML"/>
          <w:rFonts w:ascii="Consolas" w:hAnsi="Consolas"/>
          <w:color w:val="444444"/>
          <w:lang w:val="en-US"/>
        </w:rPr>
        <w:t xml:space="preserve"> </w:t>
      </w:r>
      <w:r w:rsidRPr="003B0F76">
        <w:rPr>
          <w:rStyle w:val="nb"/>
          <w:rFonts w:ascii="Consolas" w:hAnsi="Consolas"/>
          <w:color w:val="C34E00"/>
          <w:lang w:val="en-US"/>
        </w:rPr>
        <w:t>zip</w:t>
      </w:r>
      <w:r w:rsidRPr="003B0F76">
        <w:rPr>
          <w:rStyle w:val="p"/>
          <w:rFonts w:ascii="Consolas" w:hAnsi="Consolas"/>
          <w:color w:val="444444"/>
          <w:lang w:val="en-US"/>
        </w:rPr>
        <w:t>(</w:t>
      </w: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states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predictions</w:t>
      </w:r>
      <w:r w:rsidRPr="003B0F76">
        <w:rPr>
          <w:rStyle w:val="p"/>
          <w:rFonts w:ascii="Consolas" w:hAnsi="Consolas"/>
          <w:color w:val="444444"/>
          <w:lang w:val="en-US"/>
        </w:rPr>
        <w:t>):</w:t>
      </w:r>
    </w:p>
    <w:p w14:paraId="5340608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if</w:t>
      </w:r>
      <w:r w:rsidRPr="003B0F76">
        <w:rPr>
          <w:rStyle w:val="CdigoHTML"/>
          <w:rFonts w:ascii="Consolas" w:hAnsi="Consolas"/>
          <w:color w:val="444444"/>
          <w:lang w:val="en-US"/>
        </w:rPr>
        <w:t xml:space="preserve"> </w:t>
      </w:r>
      <w:r w:rsidRPr="003B0F76">
        <w:rPr>
          <w:rStyle w:val="nb"/>
          <w:rFonts w:ascii="Consolas" w:hAnsi="Consolas"/>
          <w:color w:val="C34E00"/>
          <w:lang w:val="en-US"/>
        </w:rPr>
        <w:t>isinstance</w:t>
      </w:r>
      <w:r w:rsidRPr="003B0F76">
        <w:rPr>
          <w:rStyle w:val="p"/>
          <w:rFonts w:ascii="Consolas" w:hAnsi="Consolas"/>
          <w:color w:val="444444"/>
          <w:lang w:val="en-US"/>
        </w:rPr>
        <w:t>(</w:t>
      </w:r>
      <w:r w:rsidRPr="003B0F76">
        <w:rPr>
          <w:rStyle w:val="n"/>
          <w:rFonts w:ascii="Consolas" w:hAnsi="Consolas"/>
          <w:color w:val="444444"/>
          <w:lang w:val="en-US"/>
        </w:rPr>
        <w:t>prediction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b"/>
          <w:rFonts w:ascii="Consolas" w:hAnsi="Consolas"/>
          <w:color w:val="C34E00"/>
          <w:lang w:val="en-US"/>
        </w:rPr>
        <w:t>str</w:t>
      </w:r>
      <w:r w:rsidRPr="003B0F76">
        <w:rPr>
          <w:rStyle w:val="p"/>
          <w:rFonts w:ascii="Consolas" w:hAnsi="Consolas"/>
          <w:color w:val="444444"/>
          <w:lang w:val="en-US"/>
        </w:rPr>
        <w:t>):</w:t>
      </w:r>
    </w:p>
    <w:p w14:paraId="67C2F107"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print</w:t>
      </w:r>
      <w:r w:rsidRPr="003B0F76">
        <w:rPr>
          <w:rStyle w:val="p"/>
          <w:rFonts w:ascii="Consolas" w:hAnsi="Consolas"/>
          <w:color w:val="444444"/>
          <w:lang w:val="en-US"/>
        </w:rPr>
        <w:t>(</w:t>
      </w:r>
      <w:r w:rsidRPr="003B0F76">
        <w:rPr>
          <w:rStyle w:val="sa"/>
          <w:rFonts w:ascii="Consolas" w:hAnsi="Consolas"/>
          <w:color w:val="009C00"/>
          <w:lang w:val="en-US"/>
        </w:rPr>
        <w:t>f</w:t>
      </w:r>
      <w:r w:rsidRPr="003B0F76">
        <w:rPr>
          <w:rStyle w:val="s"/>
          <w:rFonts w:ascii="Consolas" w:hAnsi="Consolas"/>
          <w:color w:val="009C00"/>
          <w:lang w:val="en-US"/>
        </w:rPr>
        <w:t>"</w:t>
      </w:r>
      <w:r w:rsidRPr="003B0F76">
        <w:rPr>
          <w:rStyle w:val="si"/>
          <w:rFonts w:ascii="Consolas" w:hAnsi="Consolas"/>
          <w:color w:val="009C00"/>
          <w:lang w:val="en-US"/>
        </w:rPr>
        <w:t>{</w:t>
      </w:r>
      <w:r w:rsidRPr="003B0F76">
        <w:rPr>
          <w:rStyle w:val="n"/>
          <w:rFonts w:ascii="Consolas" w:hAnsi="Consolas"/>
          <w:color w:val="444444"/>
          <w:lang w:val="en-US"/>
        </w:rPr>
        <w:t>node</w:t>
      </w:r>
      <w:r w:rsidRPr="003B0F76">
        <w:rPr>
          <w:rStyle w:val="p"/>
          <w:rFonts w:ascii="Consolas" w:hAnsi="Consolas"/>
          <w:color w:val="444444"/>
          <w:lang w:val="en-US"/>
        </w:rPr>
        <w:t>.</w:t>
      </w:r>
      <w:r w:rsidRPr="003B0F76">
        <w:rPr>
          <w:rStyle w:val="n"/>
          <w:rFonts w:ascii="Consolas" w:hAnsi="Consolas"/>
          <w:color w:val="444444"/>
          <w:lang w:val="en-US"/>
        </w:rPr>
        <w:t>name</w:t>
      </w:r>
      <w:r w:rsidRPr="003B0F76">
        <w:rPr>
          <w:rStyle w:val="si"/>
          <w:rFonts w:ascii="Consolas" w:hAnsi="Consolas"/>
          <w:color w:val="009C00"/>
          <w:lang w:val="en-US"/>
        </w:rPr>
        <w:t>}</w:t>
      </w:r>
      <w:r w:rsidRPr="003B0F76">
        <w:rPr>
          <w:rStyle w:val="s"/>
          <w:rFonts w:ascii="Consolas" w:hAnsi="Consolas"/>
          <w:color w:val="009C00"/>
          <w:lang w:val="en-US"/>
        </w:rPr>
        <w:t xml:space="preserve">: </w:t>
      </w:r>
      <w:r w:rsidRPr="003B0F76">
        <w:rPr>
          <w:rStyle w:val="si"/>
          <w:rFonts w:ascii="Consolas" w:hAnsi="Consolas"/>
          <w:color w:val="009C00"/>
          <w:lang w:val="en-US"/>
        </w:rPr>
        <w:t>{</w:t>
      </w:r>
      <w:r w:rsidRPr="003B0F76">
        <w:rPr>
          <w:rStyle w:val="n"/>
          <w:rFonts w:ascii="Consolas" w:hAnsi="Consolas"/>
          <w:color w:val="444444"/>
          <w:lang w:val="en-US"/>
        </w:rPr>
        <w:t>prediction</w:t>
      </w:r>
      <w:r w:rsidRPr="003B0F76">
        <w:rPr>
          <w:rStyle w:val="si"/>
          <w:rFonts w:ascii="Consolas" w:hAnsi="Consolas"/>
          <w:color w:val="009C00"/>
          <w:lang w:val="en-US"/>
        </w:rPr>
        <w:t>}</w:t>
      </w:r>
      <w:r w:rsidRPr="003B0F76">
        <w:rPr>
          <w:rStyle w:val="s"/>
          <w:rFonts w:ascii="Consolas" w:hAnsi="Consolas"/>
          <w:color w:val="009C00"/>
          <w:lang w:val="en-US"/>
        </w:rPr>
        <w:t>"</w:t>
      </w:r>
      <w:r w:rsidRPr="003B0F76">
        <w:rPr>
          <w:rStyle w:val="p"/>
          <w:rFonts w:ascii="Consolas" w:hAnsi="Consolas"/>
          <w:color w:val="444444"/>
          <w:lang w:val="en-US"/>
        </w:rPr>
        <w:t>)</w:t>
      </w:r>
    </w:p>
    <w:p w14:paraId="3CA59447"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else</w:t>
      </w:r>
      <w:r w:rsidRPr="003B0F76">
        <w:rPr>
          <w:rStyle w:val="p"/>
          <w:rFonts w:ascii="Consolas" w:hAnsi="Consolas"/>
          <w:color w:val="444444"/>
          <w:lang w:val="en-US"/>
        </w:rPr>
        <w:t>:</w:t>
      </w:r>
    </w:p>
    <w:p w14:paraId="37362F8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print</w:t>
      </w:r>
      <w:r w:rsidRPr="003B0F76">
        <w:rPr>
          <w:rStyle w:val="p"/>
          <w:rFonts w:ascii="Consolas" w:hAnsi="Consolas"/>
          <w:color w:val="444444"/>
          <w:lang w:val="en-US"/>
        </w:rPr>
        <w:t>(</w:t>
      </w:r>
      <w:r w:rsidRPr="003B0F76">
        <w:rPr>
          <w:rStyle w:val="sa"/>
          <w:rFonts w:ascii="Consolas" w:hAnsi="Consolas"/>
          <w:color w:val="009C00"/>
          <w:lang w:val="en-US"/>
        </w:rPr>
        <w:t>f</w:t>
      </w:r>
      <w:r w:rsidRPr="003B0F76">
        <w:rPr>
          <w:rStyle w:val="s"/>
          <w:rFonts w:ascii="Consolas" w:hAnsi="Consolas"/>
          <w:color w:val="009C00"/>
          <w:lang w:val="en-US"/>
        </w:rPr>
        <w:t>"</w:t>
      </w:r>
      <w:r w:rsidRPr="003B0F76">
        <w:rPr>
          <w:rStyle w:val="si"/>
          <w:rFonts w:ascii="Consolas" w:hAnsi="Consolas"/>
          <w:color w:val="009C00"/>
          <w:lang w:val="en-US"/>
        </w:rPr>
        <w:t>{</w:t>
      </w:r>
      <w:r w:rsidRPr="003B0F76">
        <w:rPr>
          <w:rStyle w:val="n"/>
          <w:rFonts w:ascii="Consolas" w:hAnsi="Consolas"/>
          <w:color w:val="444444"/>
          <w:lang w:val="en-US"/>
        </w:rPr>
        <w:t>node</w:t>
      </w:r>
      <w:r w:rsidRPr="003B0F76">
        <w:rPr>
          <w:rStyle w:val="p"/>
          <w:rFonts w:ascii="Consolas" w:hAnsi="Consolas"/>
          <w:color w:val="444444"/>
          <w:lang w:val="en-US"/>
        </w:rPr>
        <w:t>.</w:t>
      </w:r>
      <w:r w:rsidRPr="003B0F76">
        <w:rPr>
          <w:rStyle w:val="n"/>
          <w:rFonts w:ascii="Consolas" w:hAnsi="Consolas"/>
          <w:color w:val="444444"/>
          <w:lang w:val="en-US"/>
        </w:rPr>
        <w:t>name</w:t>
      </w:r>
      <w:r w:rsidRPr="003B0F76">
        <w:rPr>
          <w:rStyle w:val="si"/>
          <w:rFonts w:ascii="Consolas" w:hAnsi="Consolas"/>
          <w:color w:val="009C00"/>
          <w:lang w:val="en-US"/>
        </w:rPr>
        <w:t>}</w:t>
      </w:r>
      <w:r w:rsidRPr="003B0F76">
        <w:rPr>
          <w:rStyle w:val="s"/>
          <w:rFonts w:ascii="Consolas" w:hAnsi="Consolas"/>
          <w:color w:val="009C00"/>
          <w:lang w:val="en-US"/>
        </w:rPr>
        <w:t>"</w:t>
      </w:r>
      <w:r w:rsidRPr="003B0F76">
        <w:rPr>
          <w:rStyle w:val="p"/>
          <w:rFonts w:ascii="Consolas" w:hAnsi="Consolas"/>
          <w:color w:val="444444"/>
          <w:lang w:val="en-US"/>
        </w:rPr>
        <w:t>)</w:t>
      </w:r>
    </w:p>
    <w:p w14:paraId="34C914D2"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for</w:t>
      </w:r>
      <w:r w:rsidRPr="003B0F76">
        <w:rPr>
          <w:rStyle w:val="CdigoHTML"/>
          <w:rFonts w:ascii="Consolas" w:hAnsi="Consolas"/>
          <w:color w:val="444444"/>
          <w:lang w:val="en-US"/>
        </w:rPr>
        <w:t xml:space="preserve"> </w:t>
      </w:r>
      <w:r w:rsidRPr="003B0F76">
        <w:rPr>
          <w:rStyle w:val="n"/>
          <w:rFonts w:ascii="Consolas" w:hAnsi="Consolas"/>
          <w:color w:val="444444"/>
          <w:lang w:val="en-US"/>
        </w:rPr>
        <w:t>value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probability</w:t>
      </w:r>
      <w:r w:rsidRPr="003B0F76">
        <w:rPr>
          <w:rStyle w:val="CdigoHTML"/>
          <w:rFonts w:ascii="Consolas" w:hAnsi="Consolas"/>
          <w:color w:val="444444"/>
          <w:lang w:val="en-US"/>
        </w:rPr>
        <w:t xml:space="preserve"> </w:t>
      </w:r>
      <w:r w:rsidRPr="003B0F76">
        <w:rPr>
          <w:rStyle w:val="ow"/>
          <w:rFonts w:ascii="Consolas" w:hAnsi="Consolas"/>
          <w:color w:val="444444"/>
          <w:lang w:val="en-US"/>
        </w:rPr>
        <w:t>in</w:t>
      </w:r>
      <w:r w:rsidRPr="003B0F76">
        <w:rPr>
          <w:rStyle w:val="CdigoHTML"/>
          <w:rFonts w:ascii="Consolas" w:hAnsi="Consolas"/>
          <w:color w:val="444444"/>
          <w:lang w:val="en-US"/>
        </w:rPr>
        <w:t xml:space="preserve"> </w:t>
      </w:r>
      <w:r w:rsidRPr="003B0F76">
        <w:rPr>
          <w:rStyle w:val="n"/>
          <w:rFonts w:ascii="Consolas" w:hAnsi="Consolas"/>
          <w:color w:val="444444"/>
          <w:lang w:val="en-US"/>
        </w:rPr>
        <w:t>prediction</w:t>
      </w:r>
      <w:r w:rsidRPr="003B0F76">
        <w:rPr>
          <w:rStyle w:val="p"/>
          <w:rFonts w:ascii="Consolas" w:hAnsi="Consolas"/>
          <w:color w:val="444444"/>
          <w:lang w:val="en-US"/>
        </w:rPr>
        <w:t>.</w:t>
      </w:r>
      <w:r w:rsidRPr="003B0F76">
        <w:rPr>
          <w:rStyle w:val="n"/>
          <w:rFonts w:ascii="Consolas" w:hAnsi="Consolas"/>
          <w:color w:val="444444"/>
          <w:lang w:val="en-US"/>
        </w:rPr>
        <w:t>parameters</w:t>
      </w:r>
      <w:r w:rsidRPr="003B0F76">
        <w:rPr>
          <w:rStyle w:val="p"/>
          <w:rFonts w:ascii="Consolas" w:hAnsi="Consolas"/>
          <w:color w:val="444444"/>
          <w:lang w:val="en-US"/>
        </w:rPr>
        <w:t>[</w:t>
      </w:r>
      <w:r w:rsidRPr="003B0F76">
        <w:rPr>
          <w:rStyle w:val="mi"/>
          <w:rFonts w:ascii="Consolas" w:hAnsi="Consolas"/>
          <w:color w:val="444444"/>
          <w:lang w:val="en-US"/>
        </w:rPr>
        <w:t>0</w:t>
      </w:r>
      <w:r w:rsidRPr="003B0F76">
        <w:rPr>
          <w:rStyle w:val="p"/>
          <w:rFonts w:ascii="Consolas" w:hAnsi="Consolas"/>
          <w:color w:val="444444"/>
          <w:lang w:val="en-US"/>
        </w:rPr>
        <w:t>].</w:t>
      </w:r>
      <w:r w:rsidRPr="003B0F76">
        <w:rPr>
          <w:rStyle w:val="n"/>
          <w:rFonts w:ascii="Consolas" w:hAnsi="Consolas"/>
          <w:color w:val="444444"/>
          <w:lang w:val="en-US"/>
        </w:rPr>
        <w:t>items</w:t>
      </w:r>
      <w:r w:rsidRPr="003B0F76">
        <w:rPr>
          <w:rStyle w:val="p"/>
          <w:rFonts w:ascii="Consolas" w:hAnsi="Consolas"/>
          <w:color w:val="444444"/>
          <w:lang w:val="en-US"/>
        </w:rPr>
        <w:t>():</w:t>
      </w:r>
    </w:p>
    <w:p w14:paraId="21309588"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print</w:t>
      </w:r>
      <w:r w:rsidRPr="003B0F76">
        <w:rPr>
          <w:rStyle w:val="p"/>
          <w:rFonts w:ascii="Consolas" w:hAnsi="Consolas"/>
          <w:color w:val="444444"/>
          <w:lang w:val="en-US"/>
        </w:rPr>
        <w:t>(</w:t>
      </w:r>
      <w:r w:rsidRPr="003B0F76">
        <w:rPr>
          <w:rStyle w:val="sa"/>
          <w:rFonts w:ascii="Consolas" w:hAnsi="Consolas"/>
          <w:color w:val="009C00"/>
          <w:lang w:val="en-US"/>
        </w:rPr>
        <w:t>f</w:t>
      </w:r>
      <w:r w:rsidRPr="003B0F76">
        <w:rPr>
          <w:rStyle w:val="s"/>
          <w:rFonts w:ascii="Consolas" w:hAnsi="Consolas"/>
          <w:color w:val="009C00"/>
          <w:lang w:val="en-US"/>
        </w:rPr>
        <w:t xml:space="preserve">"    </w:t>
      </w:r>
      <w:r w:rsidRPr="003B0F76">
        <w:rPr>
          <w:rStyle w:val="si"/>
          <w:rFonts w:ascii="Consolas" w:hAnsi="Consolas"/>
          <w:color w:val="009C00"/>
          <w:lang w:val="en-US"/>
        </w:rPr>
        <w:t>{</w:t>
      </w:r>
      <w:r w:rsidRPr="003B0F76">
        <w:rPr>
          <w:rStyle w:val="n"/>
          <w:rFonts w:ascii="Consolas" w:hAnsi="Consolas"/>
          <w:color w:val="444444"/>
          <w:lang w:val="en-US"/>
        </w:rPr>
        <w:t>value</w:t>
      </w:r>
      <w:r w:rsidRPr="003B0F76">
        <w:rPr>
          <w:rStyle w:val="si"/>
          <w:rFonts w:ascii="Consolas" w:hAnsi="Consolas"/>
          <w:color w:val="009C00"/>
          <w:lang w:val="en-US"/>
        </w:rPr>
        <w:t>}</w:t>
      </w:r>
      <w:r w:rsidRPr="003B0F76">
        <w:rPr>
          <w:rStyle w:val="s"/>
          <w:rFonts w:ascii="Consolas" w:hAnsi="Consolas"/>
          <w:color w:val="009C00"/>
          <w:lang w:val="en-US"/>
        </w:rPr>
        <w:t xml:space="preserve">: </w:t>
      </w:r>
      <w:r w:rsidRPr="003B0F76">
        <w:rPr>
          <w:rStyle w:val="si"/>
          <w:rFonts w:ascii="Consolas" w:hAnsi="Consolas"/>
          <w:color w:val="009C00"/>
          <w:lang w:val="en-US"/>
        </w:rPr>
        <w:t>{</w:t>
      </w:r>
      <w:r w:rsidRPr="003B0F76">
        <w:rPr>
          <w:rStyle w:val="n"/>
          <w:rFonts w:ascii="Consolas" w:hAnsi="Consolas"/>
          <w:color w:val="444444"/>
          <w:lang w:val="en-US"/>
        </w:rPr>
        <w:t>probability</w:t>
      </w:r>
      <w:r w:rsidRPr="003B0F76">
        <w:rPr>
          <w:rStyle w:val="p"/>
          <w:rFonts w:ascii="Consolas" w:hAnsi="Consolas"/>
          <w:color w:val="444444"/>
          <w:lang w:val="en-US"/>
        </w:rPr>
        <w:t>:.</w:t>
      </w:r>
      <w:r w:rsidRPr="003B0F76">
        <w:rPr>
          <w:rStyle w:val="mi"/>
          <w:rFonts w:ascii="Consolas" w:hAnsi="Consolas"/>
          <w:color w:val="444444"/>
          <w:lang w:val="en-US"/>
        </w:rPr>
        <w:t>4</w:t>
      </w:r>
      <w:r w:rsidRPr="003B0F76">
        <w:rPr>
          <w:rStyle w:val="n"/>
          <w:rFonts w:ascii="Consolas" w:hAnsi="Consolas"/>
          <w:color w:val="444444"/>
          <w:lang w:val="en-US"/>
        </w:rPr>
        <w:t>f</w:t>
      </w:r>
      <w:r w:rsidRPr="003B0F76">
        <w:rPr>
          <w:rStyle w:val="si"/>
          <w:rFonts w:ascii="Consolas" w:hAnsi="Consolas"/>
          <w:color w:val="009C00"/>
          <w:lang w:val="en-US"/>
        </w:rPr>
        <w:t>}</w:t>
      </w:r>
      <w:r w:rsidRPr="003B0F76">
        <w:rPr>
          <w:rStyle w:val="s"/>
          <w:rFonts w:ascii="Consolas" w:hAnsi="Consolas"/>
          <w:color w:val="009C00"/>
          <w:lang w:val="en-US"/>
        </w:rPr>
        <w:t>"</w:t>
      </w:r>
      <w:r w:rsidRPr="003B0F76">
        <w:rPr>
          <w:rStyle w:val="p"/>
          <w:rFonts w:ascii="Consolas" w:hAnsi="Consolas"/>
          <w:color w:val="444444"/>
          <w:lang w:val="en-US"/>
        </w:rPr>
        <w:t>)</w:t>
      </w:r>
    </w:p>
    <w:p w14:paraId="5FE542B1" w14:textId="77777777" w:rsidR="003B0F76" w:rsidRDefault="003B0F76" w:rsidP="003B0F76">
      <w:pPr>
        <w:pStyle w:val="NormalWeb"/>
        <w:shd w:val="clear" w:color="auto" w:fill="FFFFFF"/>
        <w:spacing w:before="0" w:beforeAutospacing="0" w:after="0"/>
        <w:rPr>
          <w:rFonts w:ascii="PT Sans" w:hAnsi="PT Sans"/>
          <w:color w:val="212529"/>
        </w:rPr>
      </w:pPr>
      <w:r w:rsidRPr="003B0F76">
        <w:rPr>
          <w:rFonts w:ascii="PT Sans" w:hAnsi="PT Sans"/>
          <w:color w:val="212529"/>
          <w:lang w:val="en-US"/>
        </w:rPr>
        <w:t>The code above used inference by enumeration. However, this way of computing probability is inefficient, especially when there are many variables in the model. A different way to go about this would be abandoning </w:t>
      </w:r>
      <w:r w:rsidRPr="003B0F76">
        <w:rPr>
          <w:rStyle w:val="Textoennegrita"/>
          <w:rFonts w:ascii="PT Sans" w:hAnsi="PT Sans"/>
          <w:color w:val="212529"/>
          <w:lang w:val="en-US"/>
        </w:rPr>
        <w:t>exact inference</w:t>
      </w:r>
      <w:r w:rsidRPr="003B0F76">
        <w:rPr>
          <w:rFonts w:ascii="PT Sans" w:hAnsi="PT Sans"/>
          <w:color w:val="212529"/>
          <w:lang w:val="en-US"/>
        </w:rPr>
        <w:t> in favor of </w:t>
      </w:r>
      <w:r w:rsidRPr="003B0F76">
        <w:rPr>
          <w:rStyle w:val="Textoennegrita"/>
          <w:rFonts w:ascii="PT Sans" w:hAnsi="PT Sans"/>
          <w:color w:val="212529"/>
          <w:lang w:val="en-US"/>
        </w:rPr>
        <w:t>approximate inference</w:t>
      </w:r>
      <w:r w:rsidRPr="003B0F76">
        <w:rPr>
          <w:rFonts w:ascii="PT Sans" w:hAnsi="PT Sans"/>
          <w:color w:val="212529"/>
          <w:lang w:val="en-US"/>
        </w:rPr>
        <w:t xml:space="preserve">. Doing this, we lose some precision in the generated probabilities, but often this imprecision is negligible. </w:t>
      </w:r>
      <w:r>
        <w:rPr>
          <w:rFonts w:ascii="PT Sans" w:hAnsi="PT Sans"/>
          <w:color w:val="212529"/>
        </w:rPr>
        <w:t>Instead, we gain a scalable method of calculating probabilities.</w:t>
      </w:r>
    </w:p>
    <w:p w14:paraId="793C7AA8"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29" w:anchor="sampling" w:history="1">
        <w:r>
          <w:rPr>
            <w:rStyle w:val="Hipervnculo"/>
            <w:rFonts w:ascii="PT Sans" w:hAnsi="PT Sans"/>
          </w:rPr>
          <w:t>Sampling</w:t>
        </w:r>
      </w:hyperlink>
    </w:p>
    <w:p w14:paraId="203A70A0"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Sampling is one technique of approximate inference. In sampling, each variable is sampled for a value according to its probability distribution. We will start with an example from outside lecture, and then cover the example from lecture.</w:t>
      </w:r>
    </w:p>
    <w:p w14:paraId="7CFF6BAF" w14:textId="77777777" w:rsidR="003B0F76" w:rsidRPr="003B0F76" w:rsidRDefault="003B0F76" w:rsidP="003B0F76">
      <w:pPr>
        <w:pStyle w:val="NormalWeb"/>
        <w:shd w:val="clear" w:color="auto" w:fill="FFFFFF"/>
        <w:spacing w:before="0" w:beforeAutospacing="0" w:after="0" w:afterAutospacing="0"/>
        <w:rPr>
          <w:rFonts w:ascii="PT Sans" w:hAnsi="PT Sans"/>
          <w:color w:val="6C757D"/>
          <w:lang w:val="en-US"/>
        </w:rPr>
      </w:pPr>
      <w:r w:rsidRPr="003B0F76">
        <w:rPr>
          <w:rFonts w:ascii="PT Sans" w:hAnsi="PT Sans"/>
          <w:color w:val="6C757D"/>
          <w:lang w:val="en-US"/>
        </w:rPr>
        <w:t>To generate a distribution using sampling with a die, we can roll the die multiple times and record what value we got each time. Suppose we rolled the die 600 times. We count how many times we got 1, which is supposed to be roughly 100, and then repeat for the rest of the values, 2-6. Then, we divide each count by the total number of rolls. This will generate an approximate distribution of the values of rolling a die: on one hand, it is unlikely that we get the result that each value has a probability of 1/6 of occurring (which is the exact probability), but we will get a value that’s close to it.</w:t>
      </w:r>
    </w:p>
    <w:p w14:paraId="6DD3164D"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Here is an example from lecture: if we start with sampling the Rain variable, the value </w:t>
      </w:r>
      <w:r w:rsidRPr="003B0F76">
        <w:rPr>
          <w:rStyle w:val="nfasis"/>
          <w:rFonts w:ascii="PT Sans" w:hAnsi="PT Sans"/>
          <w:color w:val="212529"/>
          <w:lang w:val="en-US"/>
        </w:rPr>
        <w:t>none</w:t>
      </w:r>
      <w:r w:rsidRPr="003B0F76">
        <w:rPr>
          <w:rFonts w:ascii="PT Sans" w:hAnsi="PT Sans"/>
          <w:color w:val="212529"/>
          <w:lang w:val="en-US"/>
        </w:rPr>
        <w:t> will be generated with probability of 0.7, the value </w:t>
      </w:r>
      <w:r w:rsidRPr="003B0F76">
        <w:rPr>
          <w:rStyle w:val="nfasis"/>
          <w:rFonts w:ascii="PT Sans" w:hAnsi="PT Sans"/>
          <w:color w:val="212529"/>
          <w:lang w:val="en-US"/>
        </w:rPr>
        <w:t>light</w:t>
      </w:r>
      <w:r w:rsidRPr="003B0F76">
        <w:rPr>
          <w:rFonts w:ascii="PT Sans" w:hAnsi="PT Sans"/>
          <w:color w:val="212529"/>
          <w:lang w:val="en-US"/>
        </w:rPr>
        <w:t> will be generated with probability of 0.2, and the value </w:t>
      </w:r>
      <w:r w:rsidRPr="003B0F76">
        <w:rPr>
          <w:rStyle w:val="nfasis"/>
          <w:rFonts w:ascii="PT Sans" w:hAnsi="PT Sans"/>
          <w:color w:val="212529"/>
          <w:lang w:val="en-US"/>
        </w:rPr>
        <w:t>heavy</w:t>
      </w:r>
      <w:r w:rsidRPr="003B0F76">
        <w:rPr>
          <w:rFonts w:ascii="PT Sans" w:hAnsi="PT Sans"/>
          <w:color w:val="212529"/>
          <w:lang w:val="en-US"/>
        </w:rPr>
        <w:t> will be generated with probability of 0.1. Suppose that the sampled value we get is </w:t>
      </w:r>
      <w:r w:rsidRPr="003B0F76">
        <w:rPr>
          <w:rStyle w:val="nfasis"/>
          <w:rFonts w:ascii="PT Sans" w:hAnsi="PT Sans"/>
          <w:color w:val="212529"/>
          <w:lang w:val="en-US"/>
        </w:rPr>
        <w:t>none</w:t>
      </w:r>
      <w:r w:rsidRPr="003B0F76">
        <w:rPr>
          <w:rFonts w:ascii="PT Sans" w:hAnsi="PT Sans"/>
          <w:color w:val="212529"/>
          <w:lang w:val="en-US"/>
        </w:rPr>
        <w:t>. When we get to the Maintenance variable, we sample it, too, but only from the probability distribution where Rain is equal to </w:t>
      </w:r>
      <w:r w:rsidRPr="003B0F76">
        <w:rPr>
          <w:rStyle w:val="nfasis"/>
          <w:rFonts w:ascii="PT Sans" w:hAnsi="PT Sans"/>
          <w:color w:val="212529"/>
          <w:lang w:val="en-US"/>
        </w:rPr>
        <w:t>none</w:t>
      </w:r>
      <w:r w:rsidRPr="003B0F76">
        <w:rPr>
          <w:rFonts w:ascii="PT Sans" w:hAnsi="PT Sans"/>
          <w:color w:val="212529"/>
          <w:lang w:val="en-US"/>
        </w:rPr>
        <w:t>, because this is an already sampled result. We will continue to do so through all the nodes. Now we have one sample, and repeating this process multiple times generates a distribution. Now, if we want to answer a question, such as what is P(</w:t>
      </w:r>
      <w:r w:rsidRPr="003B0F76">
        <w:rPr>
          <w:rStyle w:val="nfasis"/>
          <w:rFonts w:ascii="PT Sans" w:hAnsi="PT Sans"/>
          <w:color w:val="212529"/>
          <w:lang w:val="en-US"/>
        </w:rPr>
        <w:t>Train = on time</w:t>
      </w:r>
      <w:r w:rsidRPr="003B0F76">
        <w:rPr>
          <w:rFonts w:ascii="PT Sans" w:hAnsi="PT Sans"/>
          <w:color w:val="212529"/>
          <w:lang w:val="en-US"/>
        </w:rPr>
        <w:t>), we can count the number of samples where the variable Train has the value </w:t>
      </w:r>
      <w:r w:rsidRPr="003B0F76">
        <w:rPr>
          <w:rStyle w:val="nfasis"/>
          <w:rFonts w:ascii="PT Sans" w:hAnsi="PT Sans"/>
          <w:color w:val="212529"/>
          <w:lang w:val="en-US"/>
        </w:rPr>
        <w:t>on time</w:t>
      </w:r>
      <w:r w:rsidRPr="003B0F76">
        <w:rPr>
          <w:rFonts w:ascii="PT Sans" w:hAnsi="PT Sans"/>
          <w:color w:val="212529"/>
          <w:lang w:val="en-US"/>
        </w:rPr>
        <w:t>, and divide the result by the total number of samples. This way, we have just generated an approximate probability for P(</w:t>
      </w:r>
      <w:r w:rsidRPr="003B0F76">
        <w:rPr>
          <w:rStyle w:val="nfasis"/>
          <w:rFonts w:ascii="PT Sans" w:hAnsi="PT Sans"/>
          <w:color w:val="212529"/>
          <w:lang w:val="en-US"/>
        </w:rPr>
        <w:t>Train = on time</w:t>
      </w:r>
      <w:r w:rsidRPr="003B0F76">
        <w:rPr>
          <w:rFonts w:ascii="PT Sans" w:hAnsi="PT Sans"/>
          <w:color w:val="212529"/>
          <w:lang w:val="en-US"/>
        </w:rPr>
        <w:t>).</w:t>
      </w:r>
    </w:p>
    <w:p w14:paraId="560B8062"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We can also answer questions that involve conditional probability, such as P(</w:t>
      </w:r>
      <w:r w:rsidRPr="003B0F76">
        <w:rPr>
          <w:rStyle w:val="nfasis"/>
          <w:rFonts w:ascii="PT Sans" w:hAnsi="PT Sans"/>
          <w:color w:val="212529"/>
          <w:lang w:val="en-US"/>
        </w:rPr>
        <w:t>Rain = light | Train = on time</w:t>
      </w:r>
      <w:r w:rsidRPr="003B0F76">
        <w:rPr>
          <w:rFonts w:ascii="PT Sans" w:hAnsi="PT Sans"/>
          <w:color w:val="212529"/>
          <w:lang w:val="en-US"/>
        </w:rPr>
        <w:t>). In this case, we ignore all samples where the value of Train is not </w:t>
      </w:r>
      <w:r w:rsidRPr="003B0F76">
        <w:rPr>
          <w:rStyle w:val="nfasis"/>
          <w:rFonts w:ascii="PT Sans" w:hAnsi="PT Sans"/>
          <w:color w:val="212529"/>
          <w:lang w:val="en-US"/>
        </w:rPr>
        <w:t>on time</w:t>
      </w:r>
      <w:r w:rsidRPr="003B0F76">
        <w:rPr>
          <w:rFonts w:ascii="PT Sans" w:hAnsi="PT Sans"/>
          <w:color w:val="212529"/>
          <w:lang w:val="en-US"/>
        </w:rPr>
        <w:t xml:space="preserve">, and then proceed as before. We count how many samples </w:t>
      </w:r>
      <w:r w:rsidRPr="003B0F76">
        <w:rPr>
          <w:rFonts w:ascii="PT Sans" w:hAnsi="PT Sans"/>
          <w:color w:val="212529"/>
          <w:lang w:val="en-US"/>
        </w:rPr>
        <w:lastRenderedPageBreak/>
        <w:t>have the variable Rain = </w:t>
      </w:r>
      <w:r w:rsidRPr="003B0F76">
        <w:rPr>
          <w:rStyle w:val="nfasis"/>
          <w:rFonts w:ascii="PT Sans" w:hAnsi="PT Sans"/>
          <w:color w:val="212529"/>
          <w:lang w:val="en-US"/>
        </w:rPr>
        <w:t>light</w:t>
      </w:r>
      <w:r w:rsidRPr="003B0F76">
        <w:rPr>
          <w:rFonts w:ascii="PT Sans" w:hAnsi="PT Sans"/>
          <w:color w:val="212529"/>
          <w:lang w:val="en-US"/>
        </w:rPr>
        <w:t> among those samples that have Train = </w:t>
      </w:r>
      <w:r w:rsidRPr="003B0F76">
        <w:rPr>
          <w:rStyle w:val="nfasis"/>
          <w:rFonts w:ascii="PT Sans" w:hAnsi="PT Sans"/>
          <w:color w:val="212529"/>
          <w:lang w:val="en-US"/>
        </w:rPr>
        <w:t>on time</w:t>
      </w:r>
      <w:r w:rsidRPr="003B0F76">
        <w:rPr>
          <w:rFonts w:ascii="PT Sans" w:hAnsi="PT Sans"/>
          <w:color w:val="212529"/>
          <w:lang w:val="en-US"/>
        </w:rPr>
        <w:t>, and then divide by the total number of samples where Train = </w:t>
      </w:r>
      <w:r w:rsidRPr="003B0F76">
        <w:rPr>
          <w:rStyle w:val="nfasis"/>
          <w:rFonts w:ascii="PT Sans" w:hAnsi="PT Sans"/>
          <w:color w:val="212529"/>
          <w:lang w:val="en-US"/>
        </w:rPr>
        <w:t>on time</w:t>
      </w:r>
      <w:r w:rsidRPr="003B0F76">
        <w:rPr>
          <w:rFonts w:ascii="PT Sans" w:hAnsi="PT Sans"/>
          <w:color w:val="212529"/>
          <w:lang w:val="en-US"/>
        </w:rPr>
        <w:t>.</w:t>
      </w:r>
    </w:p>
    <w:p w14:paraId="1249058C"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In code, a sampling function can look like </w:t>
      </w:r>
      <w:r w:rsidRPr="003B0F76">
        <w:rPr>
          <w:rStyle w:val="CdigoHTML"/>
          <w:rFonts w:ascii="Consolas" w:hAnsi="Consolas"/>
          <w:color w:val="212529"/>
          <w:sz w:val="21"/>
          <w:szCs w:val="21"/>
          <w:shd w:val="clear" w:color="auto" w:fill="F8F9FA"/>
          <w:lang w:val="en-US"/>
        </w:rPr>
        <w:t>generate_sample</w:t>
      </w:r>
      <w:r w:rsidRPr="003B0F76">
        <w:rPr>
          <w:rFonts w:ascii="PT Sans" w:hAnsi="PT Sans"/>
          <w:color w:val="212529"/>
          <w:lang w:val="en-US"/>
        </w:rPr>
        <w:t>:</w:t>
      </w:r>
    </w:p>
    <w:p w14:paraId="16668C73"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n"/>
          <w:rFonts w:ascii="Consolas" w:hAnsi="Consolas"/>
          <w:color w:val="0000FF"/>
          <w:lang w:val="en-US"/>
        </w:rPr>
        <w:t>import</w:t>
      </w:r>
      <w:r w:rsidRPr="003B0F76">
        <w:rPr>
          <w:rStyle w:val="CdigoHTML"/>
          <w:rFonts w:ascii="Consolas" w:hAnsi="Consolas"/>
          <w:color w:val="444444"/>
          <w:lang w:val="en-US"/>
        </w:rPr>
        <w:t xml:space="preserve"> </w:t>
      </w:r>
      <w:r w:rsidRPr="003B0F76">
        <w:rPr>
          <w:rStyle w:val="nn"/>
          <w:rFonts w:ascii="Consolas" w:hAnsi="Consolas"/>
          <w:color w:val="444444"/>
          <w:lang w:val="en-US"/>
        </w:rPr>
        <w:t>pomegranate</w:t>
      </w:r>
    </w:p>
    <w:p w14:paraId="7726E147"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299D6844"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n"/>
          <w:rFonts w:ascii="Consolas" w:hAnsi="Consolas"/>
          <w:color w:val="0000FF"/>
          <w:lang w:val="en-US"/>
        </w:rPr>
        <w:t>from</w:t>
      </w:r>
      <w:r w:rsidRPr="003B0F76">
        <w:rPr>
          <w:rStyle w:val="CdigoHTML"/>
          <w:rFonts w:ascii="Consolas" w:hAnsi="Consolas"/>
          <w:color w:val="444444"/>
          <w:lang w:val="en-US"/>
        </w:rPr>
        <w:t xml:space="preserve"> </w:t>
      </w:r>
      <w:r w:rsidRPr="003B0F76">
        <w:rPr>
          <w:rStyle w:val="nn"/>
          <w:rFonts w:ascii="Consolas" w:hAnsi="Consolas"/>
          <w:color w:val="444444"/>
          <w:lang w:val="en-US"/>
        </w:rPr>
        <w:t>collections</w:t>
      </w:r>
      <w:r w:rsidRPr="003B0F76">
        <w:rPr>
          <w:rStyle w:val="CdigoHTML"/>
          <w:rFonts w:ascii="Consolas" w:hAnsi="Consolas"/>
          <w:color w:val="444444"/>
          <w:lang w:val="en-US"/>
        </w:rPr>
        <w:t xml:space="preserve"> </w:t>
      </w:r>
      <w:r w:rsidRPr="003B0F76">
        <w:rPr>
          <w:rStyle w:val="kn"/>
          <w:rFonts w:ascii="Consolas" w:hAnsi="Consolas"/>
          <w:color w:val="0000FF"/>
          <w:lang w:val="en-US"/>
        </w:rPr>
        <w:t>import</w:t>
      </w:r>
      <w:r w:rsidRPr="003B0F76">
        <w:rPr>
          <w:rStyle w:val="CdigoHTML"/>
          <w:rFonts w:ascii="Consolas" w:hAnsi="Consolas"/>
          <w:color w:val="444444"/>
          <w:lang w:val="en-US"/>
        </w:rPr>
        <w:t xml:space="preserve"> </w:t>
      </w:r>
      <w:r w:rsidRPr="003B0F76">
        <w:rPr>
          <w:rStyle w:val="n"/>
          <w:rFonts w:ascii="Consolas" w:hAnsi="Consolas"/>
          <w:color w:val="444444"/>
          <w:lang w:val="en-US"/>
        </w:rPr>
        <w:t>Counter</w:t>
      </w:r>
    </w:p>
    <w:p w14:paraId="16B5BBC4"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4F1177B"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n"/>
          <w:rFonts w:ascii="Consolas" w:hAnsi="Consolas"/>
          <w:color w:val="0000FF"/>
          <w:lang w:val="en-US"/>
        </w:rPr>
        <w:t>from</w:t>
      </w:r>
      <w:r w:rsidRPr="003B0F76">
        <w:rPr>
          <w:rStyle w:val="CdigoHTML"/>
          <w:rFonts w:ascii="Consolas" w:hAnsi="Consolas"/>
          <w:color w:val="444444"/>
          <w:lang w:val="en-US"/>
        </w:rPr>
        <w:t xml:space="preserve"> </w:t>
      </w:r>
      <w:r w:rsidRPr="003B0F76">
        <w:rPr>
          <w:rStyle w:val="nn"/>
          <w:rFonts w:ascii="Consolas" w:hAnsi="Consolas"/>
          <w:color w:val="444444"/>
          <w:lang w:val="en-US"/>
        </w:rPr>
        <w:t>model</w:t>
      </w:r>
      <w:r w:rsidRPr="003B0F76">
        <w:rPr>
          <w:rStyle w:val="CdigoHTML"/>
          <w:rFonts w:ascii="Consolas" w:hAnsi="Consolas"/>
          <w:color w:val="444444"/>
          <w:lang w:val="en-US"/>
        </w:rPr>
        <w:t xml:space="preserve"> </w:t>
      </w:r>
      <w:r w:rsidRPr="003B0F76">
        <w:rPr>
          <w:rStyle w:val="kn"/>
          <w:rFonts w:ascii="Consolas" w:hAnsi="Consolas"/>
          <w:color w:val="0000FF"/>
          <w:lang w:val="en-US"/>
        </w:rPr>
        <w:t>import</w:t>
      </w:r>
      <w:r w:rsidRPr="003B0F76">
        <w:rPr>
          <w:rStyle w:val="CdigoHTML"/>
          <w:rFonts w:ascii="Consolas" w:hAnsi="Consolas"/>
          <w:color w:val="444444"/>
          <w:lang w:val="en-US"/>
        </w:rPr>
        <w:t xml:space="preserve"> </w:t>
      </w:r>
      <w:r w:rsidRPr="003B0F76">
        <w:rPr>
          <w:rStyle w:val="n"/>
          <w:rFonts w:ascii="Consolas" w:hAnsi="Consolas"/>
          <w:color w:val="444444"/>
          <w:lang w:val="en-US"/>
        </w:rPr>
        <w:t>model</w:t>
      </w:r>
    </w:p>
    <w:p w14:paraId="401EBC40"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7628B2AC"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
          <w:rFonts w:ascii="Consolas" w:hAnsi="Consolas"/>
          <w:color w:val="0000FF"/>
          <w:lang w:val="en-US"/>
        </w:rPr>
        <w:t>def</w:t>
      </w:r>
      <w:r w:rsidRPr="003B0F76">
        <w:rPr>
          <w:rStyle w:val="CdigoHTML"/>
          <w:rFonts w:ascii="Consolas" w:hAnsi="Consolas"/>
          <w:color w:val="444444"/>
          <w:lang w:val="en-US"/>
        </w:rPr>
        <w:t xml:space="preserve"> </w:t>
      </w:r>
      <w:r w:rsidRPr="003B0F76">
        <w:rPr>
          <w:rStyle w:val="nf"/>
          <w:rFonts w:ascii="Consolas" w:hAnsi="Consolas"/>
          <w:color w:val="444444"/>
          <w:lang w:val="en-US"/>
        </w:rPr>
        <w:t>generate_sample</w:t>
      </w:r>
      <w:r w:rsidRPr="003B0F76">
        <w:rPr>
          <w:rStyle w:val="p"/>
          <w:rFonts w:ascii="Consolas" w:hAnsi="Consolas"/>
          <w:color w:val="444444"/>
          <w:lang w:val="en-US"/>
        </w:rPr>
        <w:t>():</w:t>
      </w:r>
    </w:p>
    <w:p w14:paraId="125B5F02"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6588034"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Mapping of random variable name to sample generated</w:t>
      </w:r>
    </w:p>
    <w:p w14:paraId="1C3B38BD"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sample</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p"/>
          <w:rFonts w:ascii="Consolas" w:hAnsi="Consolas"/>
          <w:color w:val="444444"/>
          <w:lang w:val="en-US"/>
        </w:rPr>
        <w:t>{}</w:t>
      </w:r>
    </w:p>
    <w:p w14:paraId="26FC6914"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3C57E381"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Mapping of distribution to sample generated</w:t>
      </w:r>
    </w:p>
    <w:p w14:paraId="12BFB16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parents</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p"/>
          <w:rFonts w:ascii="Consolas" w:hAnsi="Consolas"/>
          <w:color w:val="444444"/>
          <w:lang w:val="en-US"/>
        </w:rPr>
        <w:t>{}</w:t>
      </w:r>
    </w:p>
    <w:p w14:paraId="5F0527E3"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63D81225"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Loop over all states, assuming topological order</w:t>
      </w:r>
    </w:p>
    <w:p w14:paraId="733CF7BF"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for</w:t>
      </w:r>
      <w:r w:rsidRPr="003B0F76">
        <w:rPr>
          <w:rStyle w:val="CdigoHTML"/>
          <w:rFonts w:ascii="Consolas" w:hAnsi="Consolas"/>
          <w:color w:val="444444"/>
          <w:lang w:val="en-US"/>
        </w:rPr>
        <w:t xml:space="preserve"> </w:t>
      </w:r>
      <w:r w:rsidRPr="003B0F76">
        <w:rPr>
          <w:rStyle w:val="n"/>
          <w:rFonts w:ascii="Consolas" w:hAnsi="Consolas"/>
          <w:color w:val="444444"/>
          <w:lang w:val="en-US"/>
        </w:rPr>
        <w:t>state</w:t>
      </w:r>
      <w:r w:rsidRPr="003B0F76">
        <w:rPr>
          <w:rStyle w:val="CdigoHTML"/>
          <w:rFonts w:ascii="Consolas" w:hAnsi="Consolas"/>
          <w:color w:val="444444"/>
          <w:lang w:val="en-US"/>
        </w:rPr>
        <w:t xml:space="preserve"> </w:t>
      </w:r>
      <w:r w:rsidRPr="003B0F76">
        <w:rPr>
          <w:rStyle w:val="ow"/>
          <w:rFonts w:ascii="Consolas" w:hAnsi="Consolas"/>
          <w:color w:val="444444"/>
          <w:lang w:val="en-US"/>
        </w:rPr>
        <w:t>in</w:t>
      </w:r>
      <w:r w:rsidRPr="003B0F76">
        <w:rPr>
          <w:rStyle w:val="CdigoHTML"/>
          <w:rFonts w:ascii="Consolas" w:hAnsi="Consolas"/>
          <w:color w:val="444444"/>
          <w:lang w:val="en-US"/>
        </w:rPr>
        <w:t xml:space="preserve"> </w:t>
      </w: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states</w:t>
      </w:r>
      <w:r w:rsidRPr="003B0F76">
        <w:rPr>
          <w:rStyle w:val="p"/>
          <w:rFonts w:ascii="Consolas" w:hAnsi="Consolas"/>
          <w:color w:val="444444"/>
          <w:lang w:val="en-US"/>
        </w:rPr>
        <w:t>:</w:t>
      </w:r>
    </w:p>
    <w:p w14:paraId="04F94038"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6921521F"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If we have a non-root node, sample conditional on parents</w:t>
      </w:r>
    </w:p>
    <w:p w14:paraId="3E586EC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if</w:t>
      </w:r>
      <w:r w:rsidRPr="003B0F76">
        <w:rPr>
          <w:rStyle w:val="CdigoHTML"/>
          <w:rFonts w:ascii="Consolas" w:hAnsi="Consolas"/>
          <w:color w:val="444444"/>
          <w:lang w:val="en-US"/>
        </w:rPr>
        <w:t xml:space="preserve"> </w:t>
      </w:r>
      <w:r w:rsidRPr="003B0F76">
        <w:rPr>
          <w:rStyle w:val="nb"/>
          <w:rFonts w:ascii="Consolas" w:hAnsi="Consolas"/>
          <w:color w:val="C34E00"/>
          <w:lang w:val="en-US"/>
        </w:rPr>
        <w:t>isinstance</w:t>
      </w:r>
      <w:r w:rsidRPr="003B0F76">
        <w:rPr>
          <w:rStyle w:val="p"/>
          <w:rFonts w:ascii="Consolas" w:hAnsi="Consolas"/>
          <w:color w:val="444444"/>
          <w:lang w:val="en-US"/>
        </w:rPr>
        <w:t>(</w:t>
      </w:r>
      <w:r w:rsidRPr="003B0F76">
        <w:rPr>
          <w:rStyle w:val="n"/>
          <w:rFonts w:ascii="Consolas" w:hAnsi="Consolas"/>
          <w:color w:val="444444"/>
          <w:lang w:val="en-US"/>
        </w:rPr>
        <w:t>state</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pomegranate</w:t>
      </w:r>
      <w:r w:rsidRPr="003B0F76">
        <w:rPr>
          <w:rStyle w:val="p"/>
          <w:rFonts w:ascii="Consolas" w:hAnsi="Consolas"/>
          <w:color w:val="444444"/>
          <w:lang w:val="en-US"/>
        </w:rPr>
        <w:t>.</w:t>
      </w:r>
      <w:r w:rsidRPr="003B0F76">
        <w:rPr>
          <w:rStyle w:val="n"/>
          <w:rFonts w:ascii="Consolas" w:hAnsi="Consolas"/>
          <w:color w:val="444444"/>
          <w:lang w:val="en-US"/>
        </w:rPr>
        <w:t>ConditionalProbabilityTable</w:t>
      </w:r>
      <w:r w:rsidRPr="003B0F76">
        <w:rPr>
          <w:rStyle w:val="p"/>
          <w:rFonts w:ascii="Consolas" w:hAnsi="Consolas"/>
          <w:color w:val="444444"/>
          <w:lang w:val="en-US"/>
        </w:rPr>
        <w:t>):</w:t>
      </w:r>
    </w:p>
    <w:p w14:paraId="619F1B11"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sample</w:t>
      </w:r>
      <w:r w:rsidRPr="003B0F76">
        <w:rPr>
          <w:rStyle w:val="p"/>
          <w:rFonts w:ascii="Consolas" w:hAnsi="Consolas"/>
          <w:color w:val="444444"/>
          <w:lang w:val="en-US"/>
        </w:rPr>
        <w:t>[</w:t>
      </w:r>
      <w:r w:rsidRPr="003B0F76">
        <w:rPr>
          <w:rStyle w:val="n"/>
          <w:rFonts w:ascii="Consolas" w:hAnsi="Consolas"/>
          <w:color w:val="444444"/>
          <w:lang w:val="en-US"/>
        </w:rPr>
        <w:t>state</w:t>
      </w:r>
      <w:r w:rsidRPr="003B0F76">
        <w:rPr>
          <w:rStyle w:val="p"/>
          <w:rFonts w:ascii="Consolas" w:hAnsi="Consolas"/>
          <w:color w:val="444444"/>
          <w:lang w:val="en-US"/>
        </w:rPr>
        <w:t>.</w:t>
      </w:r>
      <w:r w:rsidRPr="003B0F76">
        <w:rPr>
          <w:rStyle w:val="n"/>
          <w:rFonts w:ascii="Consolas" w:hAnsi="Consolas"/>
          <w:color w:val="444444"/>
          <w:lang w:val="en-US"/>
        </w:rPr>
        <w:t>name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state</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n"/>
          <w:rFonts w:ascii="Consolas" w:hAnsi="Consolas"/>
          <w:color w:val="444444"/>
          <w:lang w:val="en-US"/>
        </w:rPr>
        <w:t>sample</w:t>
      </w:r>
      <w:r w:rsidRPr="003B0F76">
        <w:rPr>
          <w:rStyle w:val="p"/>
          <w:rFonts w:ascii="Consolas" w:hAnsi="Consolas"/>
          <w:color w:val="444444"/>
          <w:lang w:val="en-US"/>
        </w:rPr>
        <w:t>(</w:t>
      </w:r>
      <w:r w:rsidRPr="003B0F76">
        <w:rPr>
          <w:rStyle w:val="n"/>
          <w:rFonts w:ascii="Consolas" w:hAnsi="Consolas"/>
          <w:color w:val="444444"/>
          <w:lang w:val="en-US"/>
        </w:rPr>
        <w:t>parent_values</w:t>
      </w:r>
      <w:r w:rsidRPr="003B0F76">
        <w:rPr>
          <w:rStyle w:val="o"/>
          <w:rFonts w:ascii="Consolas" w:hAnsi="Consolas"/>
          <w:color w:val="444444"/>
          <w:lang w:val="en-US"/>
        </w:rPr>
        <w:t>=</w:t>
      </w:r>
      <w:r w:rsidRPr="003B0F76">
        <w:rPr>
          <w:rStyle w:val="n"/>
          <w:rFonts w:ascii="Consolas" w:hAnsi="Consolas"/>
          <w:color w:val="444444"/>
          <w:lang w:val="en-US"/>
        </w:rPr>
        <w:t>parents</w:t>
      </w:r>
      <w:r w:rsidRPr="003B0F76">
        <w:rPr>
          <w:rStyle w:val="p"/>
          <w:rFonts w:ascii="Consolas" w:hAnsi="Consolas"/>
          <w:color w:val="444444"/>
          <w:lang w:val="en-US"/>
        </w:rPr>
        <w:t>)</w:t>
      </w:r>
    </w:p>
    <w:p w14:paraId="2FDE334B"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7A628F19"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Otherwise, just sample from the distribution alone</w:t>
      </w:r>
    </w:p>
    <w:p w14:paraId="32189D88"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else</w:t>
      </w:r>
      <w:r w:rsidRPr="003B0F76">
        <w:rPr>
          <w:rStyle w:val="p"/>
          <w:rFonts w:ascii="Consolas" w:hAnsi="Consolas"/>
          <w:color w:val="444444"/>
          <w:lang w:val="en-US"/>
        </w:rPr>
        <w:t>:</w:t>
      </w:r>
    </w:p>
    <w:p w14:paraId="75603029"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sample</w:t>
      </w:r>
      <w:r w:rsidRPr="003B0F76">
        <w:rPr>
          <w:rStyle w:val="p"/>
          <w:rFonts w:ascii="Consolas" w:hAnsi="Consolas"/>
          <w:color w:val="444444"/>
          <w:lang w:val="en-US"/>
        </w:rPr>
        <w:t>[</w:t>
      </w:r>
      <w:r w:rsidRPr="003B0F76">
        <w:rPr>
          <w:rStyle w:val="n"/>
          <w:rFonts w:ascii="Consolas" w:hAnsi="Consolas"/>
          <w:color w:val="444444"/>
          <w:lang w:val="en-US"/>
        </w:rPr>
        <w:t>state</w:t>
      </w:r>
      <w:r w:rsidRPr="003B0F76">
        <w:rPr>
          <w:rStyle w:val="p"/>
          <w:rFonts w:ascii="Consolas" w:hAnsi="Consolas"/>
          <w:color w:val="444444"/>
          <w:lang w:val="en-US"/>
        </w:rPr>
        <w:t>.</w:t>
      </w:r>
      <w:r w:rsidRPr="003B0F76">
        <w:rPr>
          <w:rStyle w:val="n"/>
          <w:rFonts w:ascii="Consolas" w:hAnsi="Consolas"/>
          <w:color w:val="444444"/>
          <w:lang w:val="en-US"/>
        </w:rPr>
        <w:t>name</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state</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n"/>
          <w:rFonts w:ascii="Consolas" w:hAnsi="Consolas"/>
          <w:color w:val="444444"/>
          <w:lang w:val="en-US"/>
        </w:rPr>
        <w:t>sample</w:t>
      </w:r>
      <w:r w:rsidRPr="003B0F76">
        <w:rPr>
          <w:rStyle w:val="p"/>
          <w:rFonts w:ascii="Consolas" w:hAnsi="Consolas"/>
          <w:color w:val="444444"/>
          <w:lang w:val="en-US"/>
        </w:rPr>
        <w:t>()</w:t>
      </w:r>
    </w:p>
    <w:p w14:paraId="06249939"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4516CACA"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Keep track of the sampled value in the parents mapping</w:t>
      </w:r>
    </w:p>
    <w:p w14:paraId="166E923C"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parents</w:t>
      </w:r>
      <w:r w:rsidRPr="003B0F76">
        <w:rPr>
          <w:rStyle w:val="p"/>
          <w:rFonts w:ascii="Consolas" w:hAnsi="Consolas"/>
          <w:color w:val="444444"/>
          <w:lang w:val="en-US"/>
        </w:rPr>
        <w:t>[</w:t>
      </w:r>
      <w:r w:rsidRPr="003B0F76">
        <w:rPr>
          <w:rStyle w:val="n"/>
          <w:rFonts w:ascii="Consolas" w:hAnsi="Consolas"/>
          <w:color w:val="444444"/>
          <w:lang w:val="en-US"/>
        </w:rPr>
        <w:t>state</w:t>
      </w:r>
      <w:r w:rsidRPr="003B0F76">
        <w:rPr>
          <w:rStyle w:val="p"/>
          <w:rFonts w:ascii="Consolas" w:hAnsi="Consolas"/>
          <w:color w:val="444444"/>
          <w:lang w:val="en-US"/>
        </w:rPr>
        <w:t>.</w:t>
      </w:r>
      <w:r w:rsidRPr="003B0F76">
        <w:rPr>
          <w:rStyle w:val="n"/>
          <w:rFonts w:ascii="Consolas" w:hAnsi="Consolas"/>
          <w:color w:val="444444"/>
          <w:lang w:val="en-US"/>
        </w:rPr>
        <w:t>distribution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sample</w:t>
      </w:r>
      <w:r w:rsidRPr="003B0F76">
        <w:rPr>
          <w:rStyle w:val="p"/>
          <w:rFonts w:ascii="Consolas" w:hAnsi="Consolas"/>
          <w:color w:val="444444"/>
          <w:lang w:val="en-US"/>
        </w:rPr>
        <w:t>[</w:t>
      </w:r>
      <w:r w:rsidRPr="003B0F76">
        <w:rPr>
          <w:rStyle w:val="n"/>
          <w:rFonts w:ascii="Consolas" w:hAnsi="Consolas"/>
          <w:color w:val="444444"/>
          <w:lang w:val="en-US"/>
        </w:rPr>
        <w:t>state</w:t>
      </w:r>
      <w:r w:rsidRPr="003B0F76">
        <w:rPr>
          <w:rStyle w:val="p"/>
          <w:rFonts w:ascii="Consolas" w:hAnsi="Consolas"/>
          <w:color w:val="444444"/>
          <w:lang w:val="en-US"/>
        </w:rPr>
        <w:t>.</w:t>
      </w:r>
      <w:r w:rsidRPr="003B0F76">
        <w:rPr>
          <w:rStyle w:val="n"/>
          <w:rFonts w:ascii="Consolas" w:hAnsi="Consolas"/>
          <w:color w:val="444444"/>
          <w:lang w:val="en-US"/>
        </w:rPr>
        <w:t>name</w:t>
      </w:r>
      <w:r w:rsidRPr="003B0F76">
        <w:rPr>
          <w:rStyle w:val="p"/>
          <w:rFonts w:ascii="Consolas" w:hAnsi="Consolas"/>
          <w:color w:val="444444"/>
          <w:lang w:val="en-US"/>
        </w:rPr>
        <w:t>]</w:t>
      </w:r>
    </w:p>
    <w:p w14:paraId="2AECBC06"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6F5FCCF"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Return generated sample</w:t>
      </w:r>
    </w:p>
    <w:p w14:paraId="35F067BE"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return</w:t>
      </w:r>
      <w:r w:rsidRPr="003B0F76">
        <w:rPr>
          <w:rStyle w:val="CdigoHTML"/>
          <w:rFonts w:ascii="Consolas" w:hAnsi="Consolas"/>
          <w:color w:val="444444"/>
          <w:lang w:val="en-US"/>
        </w:rPr>
        <w:t xml:space="preserve"> </w:t>
      </w:r>
      <w:r w:rsidRPr="003B0F76">
        <w:rPr>
          <w:rStyle w:val="n"/>
          <w:rFonts w:ascii="Consolas" w:hAnsi="Consolas"/>
          <w:color w:val="444444"/>
          <w:lang w:val="en-US"/>
        </w:rPr>
        <w:t>sample</w:t>
      </w:r>
    </w:p>
    <w:p w14:paraId="62C8B5FE"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Now, to compute P(</w:t>
      </w:r>
      <w:r w:rsidRPr="003B0F76">
        <w:rPr>
          <w:rStyle w:val="nfasis"/>
          <w:rFonts w:ascii="PT Sans" w:hAnsi="PT Sans"/>
          <w:color w:val="212529"/>
          <w:lang w:val="en-US"/>
        </w:rPr>
        <w:t>Appointment | Train = delayed</w:t>
      </w:r>
      <w:r w:rsidRPr="003B0F76">
        <w:rPr>
          <w:rFonts w:ascii="PT Sans" w:hAnsi="PT Sans"/>
          <w:color w:val="212529"/>
          <w:lang w:val="en-US"/>
        </w:rPr>
        <w:t>), which is the probability distribution of the Appointment variable given that the train is delayed, we do the following:</w:t>
      </w:r>
    </w:p>
    <w:p w14:paraId="48FAC689"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Rejection sampling</w:t>
      </w:r>
    </w:p>
    <w:p w14:paraId="579F59DF"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Compute distribution of Appointment given that train is delayed</w:t>
      </w:r>
    </w:p>
    <w:p w14:paraId="1747B3A1"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N</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mi"/>
          <w:rFonts w:ascii="Consolas" w:hAnsi="Consolas"/>
          <w:color w:val="444444"/>
          <w:lang w:val="en-US"/>
        </w:rPr>
        <w:t>10000</w:t>
      </w:r>
    </w:p>
    <w:p w14:paraId="34C2E561"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data</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p"/>
          <w:rFonts w:ascii="Consolas" w:hAnsi="Consolas"/>
          <w:color w:val="444444"/>
          <w:lang w:val="en-US"/>
        </w:rPr>
        <w:t>[]</w:t>
      </w:r>
    </w:p>
    <w:p w14:paraId="33E6956D"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2FFF529C"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Repeat sampling 10,000 times</w:t>
      </w:r>
    </w:p>
    <w:p w14:paraId="7111069B"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
          <w:rFonts w:ascii="Consolas" w:hAnsi="Consolas"/>
          <w:color w:val="0000FF"/>
          <w:lang w:val="en-US"/>
        </w:rPr>
        <w:t>for</w:t>
      </w:r>
      <w:r w:rsidRPr="003B0F76">
        <w:rPr>
          <w:rStyle w:val="CdigoHTML"/>
          <w:rFonts w:ascii="Consolas" w:hAnsi="Consolas"/>
          <w:color w:val="444444"/>
          <w:lang w:val="en-US"/>
        </w:rPr>
        <w:t xml:space="preserve"> </w:t>
      </w:r>
      <w:r w:rsidRPr="003B0F76">
        <w:rPr>
          <w:rStyle w:val="n"/>
          <w:rFonts w:ascii="Consolas" w:hAnsi="Consolas"/>
          <w:color w:val="444444"/>
          <w:lang w:val="en-US"/>
        </w:rPr>
        <w:t>i</w:t>
      </w:r>
      <w:r w:rsidRPr="003B0F76">
        <w:rPr>
          <w:rStyle w:val="CdigoHTML"/>
          <w:rFonts w:ascii="Consolas" w:hAnsi="Consolas"/>
          <w:color w:val="444444"/>
          <w:lang w:val="en-US"/>
        </w:rPr>
        <w:t xml:space="preserve"> </w:t>
      </w:r>
      <w:r w:rsidRPr="003B0F76">
        <w:rPr>
          <w:rStyle w:val="ow"/>
          <w:rFonts w:ascii="Consolas" w:hAnsi="Consolas"/>
          <w:color w:val="444444"/>
          <w:lang w:val="en-US"/>
        </w:rPr>
        <w:t>in</w:t>
      </w:r>
      <w:r w:rsidRPr="003B0F76">
        <w:rPr>
          <w:rStyle w:val="CdigoHTML"/>
          <w:rFonts w:ascii="Consolas" w:hAnsi="Consolas"/>
          <w:color w:val="444444"/>
          <w:lang w:val="en-US"/>
        </w:rPr>
        <w:t xml:space="preserve"> </w:t>
      </w:r>
      <w:r w:rsidRPr="003B0F76">
        <w:rPr>
          <w:rStyle w:val="nb"/>
          <w:rFonts w:ascii="Consolas" w:hAnsi="Consolas"/>
          <w:color w:val="C34E00"/>
          <w:lang w:val="en-US"/>
        </w:rPr>
        <w:t>range</w:t>
      </w:r>
      <w:r w:rsidRPr="003B0F76">
        <w:rPr>
          <w:rStyle w:val="p"/>
          <w:rFonts w:ascii="Consolas" w:hAnsi="Consolas"/>
          <w:color w:val="444444"/>
          <w:lang w:val="en-US"/>
        </w:rPr>
        <w:t>(</w:t>
      </w:r>
      <w:r w:rsidRPr="003B0F76">
        <w:rPr>
          <w:rStyle w:val="n"/>
          <w:rFonts w:ascii="Consolas" w:hAnsi="Consolas"/>
          <w:color w:val="444444"/>
          <w:lang w:val="en-US"/>
        </w:rPr>
        <w:t>N</w:t>
      </w:r>
      <w:r w:rsidRPr="003B0F76">
        <w:rPr>
          <w:rStyle w:val="p"/>
          <w:rFonts w:ascii="Consolas" w:hAnsi="Consolas"/>
          <w:color w:val="444444"/>
          <w:lang w:val="en-US"/>
        </w:rPr>
        <w:t>):</w:t>
      </w:r>
    </w:p>
    <w:p w14:paraId="353763A4"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28F663D2"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t xml:space="preserve">    </w:t>
      </w:r>
      <w:r w:rsidRPr="003B0F76">
        <w:rPr>
          <w:rStyle w:val="c1"/>
          <w:rFonts w:ascii="Consolas" w:hAnsi="Consolas"/>
          <w:color w:val="FF0000"/>
          <w:lang w:val="en-US"/>
        </w:rPr>
        <w:t># Generate a sample based on the function that we defined earlier</w:t>
      </w:r>
    </w:p>
    <w:p w14:paraId="0F602F9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sample</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generate_sample</w:t>
      </w:r>
      <w:r w:rsidRPr="003B0F76">
        <w:rPr>
          <w:rStyle w:val="p"/>
          <w:rFonts w:ascii="Consolas" w:hAnsi="Consolas"/>
          <w:color w:val="444444"/>
          <w:lang w:val="en-US"/>
        </w:rPr>
        <w:t>()</w:t>
      </w:r>
    </w:p>
    <w:p w14:paraId="780E14C2"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4F3F4811"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digoHTML"/>
          <w:rFonts w:ascii="Consolas" w:hAnsi="Consolas"/>
          <w:color w:val="444444"/>
          <w:lang w:val="en-US"/>
        </w:rPr>
        <w:lastRenderedPageBreak/>
        <w:t xml:space="preserve">    </w:t>
      </w:r>
      <w:r w:rsidRPr="003B0F76">
        <w:rPr>
          <w:rStyle w:val="c1"/>
          <w:rFonts w:ascii="Consolas" w:hAnsi="Consolas"/>
          <w:color w:val="FF0000"/>
          <w:lang w:val="en-US"/>
        </w:rPr>
        <w:t># If, in this sample, the variable of Train has the value delayed, save the sample. Since we are interested interested in the probability distribution of Appointment given that the train is delayed, we discard the sampled where the train was on time.</w:t>
      </w:r>
    </w:p>
    <w:p w14:paraId="49BC9C1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if</w:t>
      </w:r>
      <w:r w:rsidRPr="003B0F76">
        <w:rPr>
          <w:rStyle w:val="CdigoHTML"/>
          <w:rFonts w:ascii="Consolas" w:hAnsi="Consolas"/>
          <w:color w:val="444444"/>
          <w:lang w:val="en-US"/>
        </w:rPr>
        <w:t xml:space="preserve"> </w:t>
      </w:r>
      <w:r w:rsidRPr="003B0F76">
        <w:rPr>
          <w:rStyle w:val="n"/>
          <w:rFonts w:ascii="Consolas" w:hAnsi="Consolas"/>
          <w:color w:val="444444"/>
          <w:lang w:val="en-US"/>
        </w:rPr>
        <w:t>sample</w:t>
      </w:r>
      <w:r w:rsidRPr="003B0F76">
        <w:rPr>
          <w:rStyle w:val="p"/>
          <w:rFonts w:ascii="Consolas" w:hAnsi="Consolas"/>
          <w:color w:val="444444"/>
          <w:lang w:val="en-US"/>
        </w:rPr>
        <w:t>[</w:t>
      </w:r>
      <w:r w:rsidRPr="003B0F76">
        <w:rPr>
          <w:rStyle w:val="s"/>
          <w:rFonts w:ascii="Consolas" w:hAnsi="Consolas"/>
          <w:color w:val="009C00"/>
          <w:lang w:val="en-US"/>
        </w:rPr>
        <w:t>"train"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"delayed"</w:t>
      </w:r>
      <w:r w:rsidRPr="003B0F76">
        <w:rPr>
          <w:rStyle w:val="p"/>
          <w:rFonts w:ascii="Consolas" w:hAnsi="Consolas"/>
          <w:color w:val="444444"/>
          <w:lang w:val="en-US"/>
        </w:rPr>
        <w:t>:</w:t>
      </w:r>
    </w:p>
    <w:p w14:paraId="63BD68CF"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data</w:t>
      </w:r>
      <w:r w:rsidRPr="003B0F76">
        <w:rPr>
          <w:rStyle w:val="p"/>
          <w:rFonts w:ascii="Consolas" w:hAnsi="Consolas"/>
          <w:color w:val="444444"/>
          <w:lang w:val="en-US"/>
        </w:rPr>
        <w:t>.</w:t>
      </w:r>
      <w:r w:rsidRPr="003B0F76">
        <w:rPr>
          <w:rStyle w:val="n"/>
          <w:rFonts w:ascii="Consolas" w:hAnsi="Consolas"/>
          <w:color w:val="444444"/>
          <w:lang w:val="en-US"/>
        </w:rPr>
        <w:t>append</w:t>
      </w:r>
      <w:r w:rsidRPr="003B0F76">
        <w:rPr>
          <w:rStyle w:val="p"/>
          <w:rFonts w:ascii="Consolas" w:hAnsi="Consolas"/>
          <w:color w:val="444444"/>
          <w:lang w:val="en-US"/>
        </w:rPr>
        <w:t>(</w:t>
      </w:r>
      <w:r w:rsidRPr="003B0F76">
        <w:rPr>
          <w:rStyle w:val="n"/>
          <w:rFonts w:ascii="Consolas" w:hAnsi="Consolas"/>
          <w:color w:val="444444"/>
          <w:lang w:val="en-US"/>
        </w:rPr>
        <w:t>sample</w:t>
      </w:r>
      <w:r w:rsidRPr="003B0F76">
        <w:rPr>
          <w:rStyle w:val="p"/>
          <w:rFonts w:ascii="Consolas" w:hAnsi="Consolas"/>
          <w:color w:val="444444"/>
          <w:lang w:val="en-US"/>
        </w:rPr>
        <w:t>[</w:t>
      </w:r>
      <w:r w:rsidRPr="003B0F76">
        <w:rPr>
          <w:rStyle w:val="s"/>
          <w:rFonts w:ascii="Consolas" w:hAnsi="Consolas"/>
          <w:color w:val="009C00"/>
          <w:lang w:val="en-US"/>
        </w:rPr>
        <w:t>"appointment"</w:t>
      </w:r>
      <w:r w:rsidRPr="003B0F76">
        <w:rPr>
          <w:rStyle w:val="p"/>
          <w:rFonts w:ascii="Consolas" w:hAnsi="Consolas"/>
          <w:color w:val="444444"/>
          <w:lang w:val="en-US"/>
        </w:rPr>
        <w:t>])</w:t>
      </w:r>
    </w:p>
    <w:p w14:paraId="746AC575"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3F2607CC"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Count how many times each value of the variable appeared. We can later normalize by dividing the results by the total number of saved samples to get the approximate probabilities of the variable that add up to 1.</w:t>
      </w:r>
    </w:p>
    <w:p w14:paraId="31060556"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
          <w:rFonts w:ascii="Consolas" w:hAnsi="Consolas"/>
          <w:color w:val="0000FF"/>
          <w:lang w:val="en-US"/>
        </w:rPr>
        <w:t>print</w:t>
      </w:r>
      <w:r w:rsidRPr="003B0F76">
        <w:rPr>
          <w:rStyle w:val="p"/>
          <w:rFonts w:ascii="Consolas" w:hAnsi="Consolas"/>
          <w:color w:val="444444"/>
          <w:lang w:val="en-US"/>
        </w:rPr>
        <w:t>(</w:t>
      </w:r>
      <w:r w:rsidRPr="003B0F76">
        <w:rPr>
          <w:rStyle w:val="n"/>
          <w:rFonts w:ascii="Consolas" w:hAnsi="Consolas"/>
          <w:color w:val="444444"/>
          <w:lang w:val="en-US"/>
        </w:rPr>
        <w:t>Counter</w:t>
      </w:r>
      <w:r w:rsidRPr="003B0F76">
        <w:rPr>
          <w:rStyle w:val="p"/>
          <w:rFonts w:ascii="Consolas" w:hAnsi="Consolas"/>
          <w:color w:val="444444"/>
          <w:lang w:val="en-US"/>
        </w:rPr>
        <w:t>(</w:t>
      </w:r>
      <w:r w:rsidRPr="003B0F76">
        <w:rPr>
          <w:rStyle w:val="n"/>
          <w:rFonts w:ascii="Consolas" w:hAnsi="Consolas"/>
          <w:color w:val="444444"/>
          <w:lang w:val="en-US"/>
        </w:rPr>
        <w:t>data</w:t>
      </w:r>
      <w:r w:rsidRPr="003B0F76">
        <w:rPr>
          <w:rStyle w:val="p"/>
          <w:rFonts w:ascii="Consolas" w:hAnsi="Consolas"/>
          <w:color w:val="444444"/>
          <w:lang w:val="en-US"/>
        </w:rPr>
        <w:t>))</w:t>
      </w:r>
    </w:p>
    <w:p w14:paraId="4F07811E"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6DF143AC"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Likelihood Weighting</w:t>
      </w:r>
    </w:p>
    <w:p w14:paraId="5BBE0D47"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In the sampling example above, we discarded the samples that did not match the evidence that we had. This is inefficient. One way to get around this is with likelihood weighting, using the following steps:</w:t>
      </w:r>
    </w:p>
    <w:p w14:paraId="251036EF" w14:textId="77777777" w:rsidR="003B0F76" w:rsidRDefault="003B0F76" w:rsidP="003B0F76">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Start by fixing the values for evidence variables.</w:t>
      </w:r>
    </w:p>
    <w:p w14:paraId="7A183601" w14:textId="77777777" w:rsidR="003B0F76" w:rsidRDefault="003B0F76" w:rsidP="003B0F76">
      <w:pPr>
        <w:numPr>
          <w:ilvl w:val="0"/>
          <w:numId w:val="47"/>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Sample the non-evidence variables using conditional probabilities in the Bayesian network.</w:t>
      </w:r>
    </w:p>
    <w:p w14:paraId="0DDCB3A3" w14:textId="77777777" w:rsidR="003B0F76" w:rsidRDefault="003B0F76" w:rsidP="003B0F76">
      <w:pPr>
        <w:numPr>
          <w:ilvl w:val="0"/>
          <w:numId w:val="47"/>
        </w:numPr>
        <w:shd w:val="clear" w:color="auto" w:fill="FFFFFF"/>
        <w:spacing w:before="100" w:beforeAutospacing="1" w:after="0" w:line="240" w:lineRule="auto"/>
        <w:ind w:left="1320"/>
        <w:rPr>
          <w:rFonts w:ascii="PT Sans" w:hAnsi="PT Sans"/>
          <w:color w:val="212529"/>
        </w:rPr>
      </w:pPr>
      <w:r>
        <w:rPr>
          <w:rFonts w:ascii="PT Sans" w:hAnsi="PT Sans"/>
          <w:color w:val="212529"/>
        </w:rPr>
        <w:t>Weight each sample by its </w:t>
      </w:r>
      <w:r>
        <w:rPr>
          <w:rStyle w:val="Textoennegrita"/>
          <w:rFonts w:ascii="PT Sans" w:hAnsi="PT Sans"/>
          <w:color w:val="212529"/>
        </w:rPr>
        <w:t>likelihood</w:t>
      </w:r>
      <w:r>
        <w:rPr>
          <w:rFonts w:ascii="PT Sans" w:hAnsi="PT Sans"/>
          <w:color w:val="212529"/>
        </w:rPr>
        <w:t>: the probability of all the evidence occurring.</w:t>
      </w:r>
    </w:p>
    <w:p w14:paraId="66E41DA6"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For example, if we have the observation that the train was on time, we will start sampling as before. We sample a value of Rain given its probability distribution, then Maintenance, but when we get to Train - we always give it the observed value, in our case, </w:t>
      </w:r>
      <w:r w:rsidRPr="003B0F76">
        <w:rPr>
          <w:rStyle w:val="nfasis"/>
          <w:rFonts w:ascii="PT Sans" w:hAnsi="PT Sans"/>
          <w:color w:val="212529"/>
          <w:lang w:val="en-US"/>
        </w:rPr>
        <w:t>on time</w:t>
      </w:r>
      <w:r w:rsidRPr="003B0F76">
        <w:rPr>
          <w:rFonts w:ascii="PT Sans" w:hAnsi="PT Sans"/>
          <w:color w:val="212529"/>
          <w:lang w:val="en-US"/>
        </w:rPr>
        <w:t>. Then we proceed and sample Appointment based on its probability distribution given Train = </w:t>
      </w:r>
      <w:r w:rsidRPr="003B0F76">
        <w:rPr>
          <w:rStyle w:val="nfasis"/>
          <w:rFonts w:ascii="PT Sans" w:hAnsi="PT Sans"/>
          <w:color w:val="212529"/>
          <w:lang w:val="en-US"/>
        </w:rPr>
        <w:t>on time</w:t>
      </w:r>
      <w:r w:rsidRPr="003B0F76">
        <w:rPr>
          <w:rFonts w:ascii="PT Sans" w:hAnsi="PT Sans"/>
          <w:color w:val="212529"/>
          <w:lang w:val="en-US"/>
        </w:rPr>
        <w:t>. Now that this sample exists, we weight it by the conditional probability of the observed variable given its sampled parents. That is, if we sampled Rain and got </w:t>
      </w:r>
      <w:r w:rsidRPr="003B0F76">
        <w:rPr>
          <w:rStyle w:val="nfasis"/>
          <w:rFonts w:ascii="PT Sans" w:hAnsi="PT Sans"/>
          <w:color w:val="212529"/>
          <w:lang w:val="en-US"/>
        </w:rPr>
        <w:t>light</w:t>
      </w:r>
      <w:r w:rsidRPr="003B0F76">
        <w:rPr>
          <w:rFonts w:ascii="PT Sans" w:hAnsi="PT Sans"/>
          <w:color w:val="212529"/>
          <w:lang w:val="en-US"/>
        </w:rPr>
        <w:t>, and then we sampled Maintenance and got </w:t>
      </w:r>
      <w:r w:rsidRPr="003B0F76">
        <w:rPr>
          <w:rStyle w:val="nfasis"/>
          <w:rFonts w:ascii="PT Sans" w:hAnsi="PT Sans"/>
          <w:color w:val="212529"/>
          <w:lang w:val="en-US"/>
        </w:rPr>
        <w:t>yes</w:t>
      </w:r>
      <w:r w:rsidRPr="003B0F76">
        <w:rPr>
          <w:rFonts w:ascii="PT Sans" w:hAnsi="PT Sans"/>
          <w:color w:val="212529"/>
          <w:lang w:val="en-US"/>
        </w:rPr>
        <w:t>, then we will weight this sample by P(</w:t>
      </w:r>
      <w:r w:rsidRPr="003B0F76">
        <w:rPr>
          <w:rStyle w:val="nfasis"/>
          <w:rFonts w:ascii="PT Sans" w:hAnsi="PT Sans"/>
          <w:color w:val="212529"/>
          <w:lang w:val="en-US"/>
        </w:rPr>
        <w:t>Train = on time | light, yes</w:t>
      </w:r>
      <w:r w:rsidRPr="003B0F76">
        <w:rPr>
          <w:rFonts w:ascii="PT Sans" w:hAnsi="PT Sans"/>
          <w:color w:val="212529"/>
          <w:lang w:val="en-US"/>
        </w:rPr>
        <w:t>).</w:t>
      </w:r>
    </w:p>
    <w:p w14:paraId="5852544D"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30" w:anchor="markov-models" w:history="1">
        <w:r>
          <w:rPr>
            <w:rStyle w:val="Hipervnculo"/>
            <w:rFonts w:ascii="PT Sans" w:hAnsi="PT Sans"/>
          </w:rPr>
          <w:t>Markov Models</w:t>
        </w:r>
      </w:hyperlink>
    </w:p>
    <w:p w14:paraId="6978F67F"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So far, we have looked at questions of probability given some information that we observed. In this kind of paradigm, the dimension of time is not represented in any way. However, many tasks do rely on the dimension of time, such as prediction. To represent the variable of time we will create a new variable, X, and change it based on the event of interest, such that X</w:t>
      </w:r>
      <w:r w:rsidRPr="003B0F76">
        <w:rPr>
          <w:rFonts w:ascii="Cambria Math" w:hAnsi="Cambria Math" w:cs="Cambria Math"/>
          <w:color w:val="212529"/>
          <w:lang w:val="en-US"/>
        </w:rPr>
        <w:t>ₜ</w:t>
      </w:r>
      <w:r w:rsidRPr="003B0F76">
        <w:rPr>
          <w:rFonts w:ascii="PT Sans" w:hAnsi="PT Sans"/>
          <w:color w:val="212529"/>
          <w:lang w:val="en-US"/>
        </w:rPr>
        <w:t xml:space="preserve"> is the current event, X</w:t>
      </w:r>
      <w:r w:rsidRPr="003B0F76">
        <w:rPr>
          <w:rFonts w:ascii="Cambria Math" w:hAnsi="Cambria Math" w:cs="Cambria Math"/>
          <w:color w:val="212529"/>
          <w:lang w:val="en-US"/>
        </w:rPr>
        <w:t>ₜ₊₁</w:t>
      </w:r>
      <w:r w:rsidRPr="003B0F76">
        <w:rPr>
          <w:rFonts w:ascii="PT Sans" w:hAnsi="PT Sans"/>
          <w:color w:val="212529"/>
          <w:lang w:val="en-US"/>
        </w:rPr>
        <w:t xml:space="preserve"> is the next event, and so on. To be able to predict events in the future, we will use Markov Models.</w:t>
      </w:r>
    </w:p>
    <w:p w14:paraId="60954EE3"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The Markov Assumption</w:t>
      </w:r>
    </w:p>
    <w:p w14:paraId="5B0031C1"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 xml:space="preserve">The Markov assumption is an assumption that the current state depends on only a finite fixed number of previous states. This is important to us. Think of the task of predicting weather. In theory, we could use all the data from the past year to predict tomorrow’s weather. However, it is infeasible, both because of the computational power this would require and because there is probably no </w:t>
      </w:r>
      <w:r w:rsidRPr="003B0F76">
        <w:rPr>
          <w:rFonts w:ascii="PT Sans" w:hAnsi="PT Sans"/>
          <w:color w:val="212529"/>
          <w:lang w:val="en-US"/>
        </w:rPr>
        <w:lastRenderedPageBreak/>
        <w:t>information about the conditional probability of tomorrow’s weather based on the weather 365 days ago. Using the Markov assumption, we restrict our previous states (e.g. how many previous days we are going to consider when predicting tomorrow’s weather), thereby making the task manageable. This means that we might get a more rough approximation of the probabilities of interest, but this is often good enough for our needs. Moreover, we can use a Markov model based on the information of the one last event (e.g. predicting tomorrow’s weather based on today’s weather).</w:t>
      </w:r>
    </w:p>
    <w:p w14:paraId="3181AA68"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Style w:val="Textoennegrita"/>
          <w:rFonts w:ascii="PT Sans" w:hAnsi="PT Sans"/>
          <w:color w:val="212529"/>
          <w:lang w:val="en-US"/>
        </w:rPr>
        <w:t>Markov Chain</w:t>
      </w:r>
    </w:p>
    <w:p w14:paraId="567323D5"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A Markov chain is a sequence of random variables where the distribution of each variable follows the Markov assumption. That is, each event in the chain occurs based on the probability of the event before it.</w:t>
      </w:r>
    </w:p>
    <w:p w14:paraId="1A328A3B" w14:textId="77777777" w:rsidR="003B0F76" w:rsidRPr="003B0F76" w:rsidRDefault="003B0F76" w:rsidP="003B0F76">
      <w:pPr>
        <w:pStyle w:val="NormalWeb"/>
        <w:shd w:val="clear" w:color="auto" w:fill="FFFFFF"/>
        <w:spacing w:before="0" w:beforeAutospacing="0" w:after="0"/>
        <w:rPr>
          <w:rFonts w:ascii="PT Sans" w:hAnsi="PT Sans"/>
          <w:color w:val="212529"/>
          <w:lang w:val="en-US"/>
        </w:rPr>
      </w:pPr>
      <w:r w:rsidRPr="003B0F76">
        <w:rPr>
          <w:rFonts w:ascii="PT Sans" w:hAnsi="PT Sans"/>
          <w:color w:val="212529"/>
          <w:lang w:val="en-US"/>
        </w:rPr>
        <w:t>To start constructing a Markov chain, we need a </w:t>
      </w:r>
      <w:r w:rsidRPr="003B0F76">
        <w:rPr>
          <w:rStyle w:val="Textoennegrita"/>
          <w:rFonts w:ascii="PT Sans" w:hAnsi="PT Sans"/>
          <w:color w:val="212529"/>
          <w:lang w:val="en-US"/>
        </w:rPr>
        <w:t>transition model</w:t>
      </w:r>
      <w:r w:rsidRPr="003B0F76">
        <w:rPr>
          <w:rFonts w:ascii="PT Sans" w:hAnsi="PT Sans"/>
          <w:color w:val="212529"/>
          <w:lang w:val="en-US"/>
        </w:rPr>
        <w:t> that will specify the the probability distributions of the next event based on the possible values of the current event.</w:t>
      </w:r>
    </w:p>
    <w:p w14:paraId="1FEDC9D5" w14:textId="014C73C8"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6049DFA5" wp14:editId="62AC2676">
            <wp:extent cx="5612130" cy="2873375"/>
            <wp:effectExtent l="0" t="0" r="7620" b="3175"/>
            <wp:docPr id="4" name="Imagen 4" descr="Transi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ition Mod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2873375"/>
                    </a:xfrm>
                    <a:prstGeom prst="rect">
                      <a:avLst/>
                    </a:prstGeom>
                    <a:noFill/>
                    <a:ln>
                      <a:noFill/>
                    </a:ln>
                  </pic:spPr>
                </pic:pic>
              </a:graphicData>
            </a:graphic>
          </wp:inline>
        </w:drawing>
      </w:r>
    </w:p>
    <w:p w14:paraId="0064C667" w14:textId="77777777" w:rsidR="003B0F76" w:rsidRDefault="003B0F76" w:rsidP="003B0F76">
      <w:pPr>
        <w:pStyle w:val="NormalWeb"/>
        <w:shd w:val="clear" w:color="auto" w:fill="FFFFFF"/>
        <w:spacing w:before="0" w:beforeAutospacing="0"/>
        <w:rPr>
          <w:rFonts w:ascii="PT Sans" w:hAnsi="PT Sans"/>
          <w:color w:val="212529"/>
        </w:rPr>
      </w:pPr>
      <w:r>
        <w:rPr>
          <w:rFonts w:ascii="PT Sans" w:hAnsi="PT Sans"/>
          <w:color w:val="212529"/>
        </w:rPr>
        <w:t>In this example, the probability of tomorrow being sunny based on today being sunny is 0.8. This is reasonable, because it is more likely than not that a sunny day will follow a sunny day. However, if it is rainy today, the probability of rain tomorrow is 0.7, since rainy days are more likely to follow each other. Using this transition model, it is possible to sample a Markov chain. Start with a day being either rainy or sunny, and then sample the next day based on the probability of it being sunny or rainy given the weather today. Then, condition the probability of the day after tomorrow based on tomorrow, and so on, resulting in a Markov chain:</w:t>
      </w:r>
    </w:p>
    <w:p w14:paraId="351BFE9D" w14:textId="005519B3"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0D159C2E" wp14:editId="5B950E5E">
            <wp:extent cx="5612130" cy="1438275"/>
            <wp:effectExtent l="0" t="0" r="7620" b="9525"/>
            <wp:docPr id="3" name="Imagen 3" descr="Markov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rkov Cha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1438275"/>
                    </a:xfrm>
                    <a:prstGeom prst="rect">
                      <a:avLst/>
                    </a:prstGeom>
                    <a:noFill/>
                    <a:ln>
                      <a:noFill/>
                    </a:ln>
                  </pic:spPr>
                </pic:pic>
              </a:graphicData>
            </a:graphic>
          </wp:inline>
        </w:drawing>
      </w:r>
    </w:p>
    <w:p w14:paraId="0E03926C" w14:textId="77777777" w:rsidR="003B0F76" w:rsidRDefault="003B0F76" w:rsidP="003B0F76">
      <w:pPr>
        <w:pStyle w:val="NormalWeb"/>
        <w:shd w:val="clear" w:color="auto" w:fill="FFFFFF"/>
        <w:spacing w:before="0" w:beforeAutospacing="0"/>
        <w:rPr>
          <w:rFonts w:ascii="PT Sans" w:hAnsi="PT Sans"/>
          <w:color w:val="212529"/>
        </w:rPr>
      </w:pPr>
      <w:r>
        <w:rPr>
          <w:rFonts w:ascii="PT Sans" w:hAnsi="PT Sans"/>
          <w:color w:val="212529"/>
        </w:rPr>
        <w:t>Given this Markov chain, we can now answer questions such as “what is the probability of having four rainy days in a row?” Here is an example of how a Markov chain can be implemented in code:</w:t>
      </w:r>
    </w:p>
    <w:p w14:paraId="3A1502BD" w14:textId="77777777" w:rsidR="003B0F76" w:rsidRDefault="003B0F76" w:rsidP="003B0F76">
      <w:pPr>
        <w:pStyle w:val="HTMLconformatoprevio"/>
        <w:shd w:val="clear" w:color="auto" w:fill="F8F9FA"/>
        <w:rPr>
          <w:rStyle w:val="CdigoHTML"/>
          <w:rFonts w:ascii="Consolas" w:hAnsi="Consolas"/>
          <w:color w:val="444444"/>
        </w:rPr>
      </w:pPr>
      <w:r>
        <w:rPr>
          <w:rStyle w:val="kn"/>
          <w:rFonts w:ascii="Consolas" w:hAnsi="Consolas"/>
          <w:color w:val="0000FF"/>
        </w:rPr>
        <w:t>from</w:t>
      </w:r>
      <w:r>
        <w:rPr>
          <w:rStyle w:val="CdigoHTML"/>
          <w:rFonts w:ascii="Consolas" w:hAnsi="Consolas"/>
          <w:color w:val="444444"/>
        </w:rPr>
        <w:t xml:space="preserve"> </w:t>
      </w:r>
      <w:r>
        <w:rPr>
          <w:rStyle w:val="nn"/>
          <w:rFonts w:ascii="Consolas" w:hAnsi="Consolas"/>
          <w:color w:val="444444"/>
        </w:rPr>
        <w:t>pomegranate</w:t>
      </w:r>
      <w:r>
        <w:rPr>
          <w:rStyle w:val="CdigoHTML"/>
          <w:rFonts w:ascii="Consolas" w:hAnsi="Consolas"/>
          <w:color w:val="444444"/>
        </w:rPr>
        <w:t xml:space="preserve"> </w:t>
      </w:r>
      <w:r>
        <w:rPr>
          <w:rStyle w:val="kn"/>
          <w:rFonts w:ascii="Consolas" w:hAnsi="Consolas"/>
          <w:color w:val="0000FF"/>
        </w:rPr>
        <w:t>import</w:t>
      </w:r>
      <w:r>
        <w:rPr>
          <w:rStyle w:val="CdigoHTML"/>
          <w:rFonts w:ascii="Consolas" w:hAnsi="Consolas"/>
          <w:color w:val="444444"/>
        </w:rPr>
        <w:t xml:space="preserve"> </w:t>
      </w:r>
      <w:r>
        <w:rPr>
          <w:rStyle w:val="o"/>
          <w:rFonts w:ascii="Consolas" w:hAnsi="Consolas"/>
          <w:color w:val="444444"/>
        </w:rPr>
        <w:t>*</w:t>
      </w:r>
    </w:p>
    <w:p w14:paraId="5316EDC4" w14:textId="77777777" w:rsidR="003B0F76" w:rsidRDefault="003B0F76" w:rsidP="003B0F76">
      <w:pPr>
        <w:pStyle w:val="HTMLconformatoprevio"/>
        <w:shd w:val="clear" w:color="auto" w:fill="F8F9FA"/>
        <w:rPr>
          <w:rStyle w:val="CdigoHTML"/>
          <w:rFonts w:ascii="Consolas" w:hAnsi="Consolas"/>
          <w:color w:val="444444"/>
        </w:rPr>
      </w:pPr>
    </w:p>
    <w:p w14:paraId="31AC61A1" w14:textId="77777777" w:rsidR="003B0F76" w:rsidRDefault="003B0F76" w:rsidP="003B0F76">
      <w:pPr>
        <w:pStyle w:val="HTMLconformatoprevio"/>
        <w:shd w:val="clear" w:color="auto" w:fill="F8F9FA"/>
        <w:rPr>
          <w:rStyle w:val="c1"/>
          <w:rFonts w:ascii="Consolas" w:hAnsi="Consolas"/>
          <w:color w:val="FF0000"/>
        </w:rPr>
      </w:pPr>
      <w:r>
        <w:rPr>
          <w:rStyle w:val="c1"/>
          <w:rFonts w:ascii="Consolas" w:hAnsi="Consolas"/>
          <w:color w:val="FF0000"/>
        </w:rPr>
        <w:t># Define starting probabilities</w:t>
      </w:r>
    </w:p>
    <w:p w14:paraId="3D2A26C5"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start</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DiscreteDistribution</w:t>
      </w:r>
      <w:r>
        <w:rPr>
          <w:rStyle w:val="p"/>
          <w:rFonts w:ascii="Consolas" w:hAnsi="Consolas"/>
          <w:color w:val="444444"/>
        </w:rPr>
        <w:t>({</w:t>
      </w:r>
    </w:p>
    <w:p w14:paraId="151E1FC5"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"sun"</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0.5</w:t>
      </w:r>
      <w:r>
        <w:rPr>
          <w:rStyle w:val="p"/>
          <w:rFonts w:ascii="Consolas" w:hAnsi="Consolas"/>
          <w:color w:val="444444"/>
        </w:rPr>
        <w:t>,</w:t>
      </w:r>
    </w:p>
    <w:p w14:paraId="3FB597FE"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"rain"</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0.5</w:t>
      </w:r>
    </w:p>
    <w:p w14:paraId="3494B36E" w14:textId="77777777" w:rsidR="003B0F76" w:rsidRDefault="003B0F76" w:rsidP="003B0F76">
      <w:pPr>
        <w:pStyle w:val="HTMLconformatoprevio"/>
        <w:shd w:val="clear" w:color="auto" w:fill="F8F9FA"/>
        <w:rPr>
          <w:rStyle w:val="CdigoHTML"/>
          <w:rFonts w:ascii="Consolas" w:hAnsi="Consolas"/>
          <w:color w:val="444444"/>
        </w:rPr>
      </w:pPr>
      <w:r>
        <w:rPr>
          <w:rStyle w:val="p"/>
          <w:rFonts w:ascii="Consolas" w:hAnsi="Consolas"/>
          <w:color w:val="444444"/>
        </w:rPr>
        <w:t>})</w:t>
      </w:r>
    </w:p>
    <w:p w14:paraId="47B459BA" w14:textId="77777777" w:rsidR="003B0F76" w:rsidRDefault="003B0F76" w:rsidP="003B0F76">
      <w:pPr>
        <w:pStyle w:val="HTMLconformatoprevio"/>
        <w:shd w:val="clear" w:color="auto" w:fill="F8F9FA"/>
        <w:rPr>
          <w:rStyle w:val="CdigoHTML"/>
          <w:rFonts w:ascii="Consolas" w:hAnsi="Consolas"/>
          <w:color w:val="444444"/>
        </w:rPr>
      </w:pPr>
    </w:p>
    <w:p w14:paraId="6CE31B72" w14:textId="77777777" w:rsidR="003B0F76" w:rsidRDefault="003B0F76" w:rsidP="003B0F76">
      <w:pPr>
        <w:pStyle w:val="HTMLconformatoprevio"/>
        <w:shd w:val="clear" w:color="auto" w:fill="F8F9FA"/>
        <w:rPr>
          <w:rStyle w:val="c1"/>
          <w:rFonts w:ascii="Consolas" w:hAnsi="Consolas"/>
          <w:color w:val="FF0000"/>
        </w:rPr>
      </w:pPr>
      <w:r>
        <w:rPr>
          <w:rStyle w:val="c1"/>
          <w:rFonts w:ascii="Consolas" w:hAnsi="Consolas"/>
          <w:color w:val="FF0000"/>
        </w:rPr>
        <w:t># Define transition model</w:t>
      </w:r>
    </w:p>
    <w:p w14:paraId="5FA0CD50"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transitions</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ConditionalProbabilityTable</w:t>
      </w:r>
      <w:r>
        <w:rPr>
          <w:rStyle w:val="p"/>
          <w:rFonts w:ascii="Consolas" w:hAnsi="Consolas"/>
          <w:color w:val="444444"/>
        </w:rPr>
        <w:t>([</w:t>
      </w:r>
    </w:p>
    <w:p w14:paraId="36F15B4B"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p"/>
          <w:rFonts w:ascii="Consolas" w:hAnsi="Consolas"/>
          <w:color w:val="444444"/>
        </w:rPr>
        <w:t>[</w:t>
      </w:r>
      <w:r>
        <w:rPr>
          <w:rStyle w:val="s"/>
          <w:rFonts w:ascii="Consolas" w:hAnsi="Consolas"/>
          <w:color w:val="009C00"/>
        </w:rPr>
        <w:t>"sun"</w:t>
      </w:r>
      <w:r>
        <w:rPr>
          <w:rStyle w:val="p"/>
          <w:rFonts w:ascii="Consolas" w:hAnsi="Consolas"/>
          <w:color w:val="444444"/>
        </w:rPr>
        <w:t>,</w:t>
      </w:r>
      <w:r>
        <w:rPr>
          <w:rStyle w:val="CdigoHTML"/>
          <w:rFonts w:ascii="Consolas" w:hAnsi="Consolas"/>
          <w:color w:val="444444"/>
        </w:rPr>
        <w:t xml:space="preserve"> </w:t>
      </w:r>
      <w:r>
        <w:rPr>
          <w:rStyle w:val="s"/>
          <w:rFonts w:ascii="Consolas" w:hAnsi="Consolas"/>
          <w:color w:val="009C00"/>
        </w:rPr>
        <w:t>"sun"</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0.8</w:t>
      </w:r>
      <w:r>
        <w:rPr>
          <w:rStyle w:val="p"/>
          <w:rFonts w:ascii="Consolas" w:hAnsi="Consolas"/>
          <w:color w:val="444444"/>
        </w:rPr>
        <w:t>],</w:t>
      </w:r>
    </w:p>
    <w:p w14:paraId="64480EEE"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p"/>
          <w:rFonts w:ascii="Consolas" w:hAnsi="Consolas"/>
          <w:color w:val="444444"/>
        </w:rPr>
        <w:t>[</w:t>
      </w:r>
      <w:r>
        <w:rPr>
          <w:rStyle w:val="s"/>
          <w:rFonts w:ascii="Consolas" w:hAnsi="Consolas"/>
          <w:color w:val="009C00"/>
        </w:rPr>
        <w:t>"sun"</w:t>
      </w:r>
      <w:r>
        <w:rPr>
          <w:rStyle w:val="p"/>
          <w:rFonts w:ascii="Consolas" w:hAnsi="Consolas"/>
          <w:color w:val="444444"/>
        </w:rPr>
        <w:t>,</w:t>
      </w:r>
      <w:r>
        <w:rPr>
          <w:rStyle w:val="CdigoHTML"/>
          <w:rFonts w:ascii="Consolas" w:hAnsi="Consolas"/>
          <w:color w:val="444444"/>
        </w:rPr>
        <w:t xml:space="preserve"> </w:t>
      </w:r>
      <w:r>
        <w:rPr>
          <w:rStyle w:val="s"/>
          <w:rFonts w:ascii="Consolas" w:hAnsi="Consolas"/>
          <w:color w:val="009C00"/>
        </w:rPr>
        <w:t>"rain"</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0.2</w:t>
      </w:r>
      <w:r>
        <w:rPr>
          <w:rStyle w:val="p"/>
          <w:rFonts w:ascii="Consolas" w:hAnsi="Consolas"/>
          <w:color w:val="444444"/>
        </w:rPr>
        <w:t>],</w:t>
      </w:r>
    </w:p>
    <w:p w14:paraId="3B71B3A0"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p"/>
          <w:rFonts w:ascii="Consolas" w:hAnsi="Consolas"/>
          <w:color w:val="444444"/>
        </w:rPr>
        <w:t>[</w:t>
      </w:r>
      <w:r>
        <w:rPr>
          <w:rStyle w:val="s"/>
          <w:rFonts w:ascii="Consolas" w:hAnsi="Consolas"/>
          <w:color w:val="009C00"/>
        </w:rPr>
        <w:t>"rain"</w:t>
      </w:r>
      <w:r>
        <w:rPr>
          <w:rStyle w:val="p"/>
          <w:rFonts w:ascii="Consolas" w:hAnsi="Consolas"/>
          <w:color w:val="444444"/>
        </w:rPr>
        <w:t>,</w:t>
      </w:r>
      <w:r>
        <w:rPr>
          <w:rStyle w:val="CdigoHTML"/>
          <w:rFonts w:ascii="Consolas" w:hAnsi="Consolas"/>
          <w:color w:val="444444"/>
        </w:rPr>
        <w:t xml:space="preserve"> </w:t>
      </w:r>
      <w:r>
        <w:rPr>
          <w:rStyle w:val="s"/>
          <w:rFonts w:ascii="Consolas" w:hAnsi="Consolas"/>
          <w:color w:val="009C00"/>
        </w:rPr>
        <w:t>"sun"</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0.3</w:t>
      </w:r>
      <w:r>
        <w:rPr>
          <w:rStyle w:val="p"/>
          <w:rFonts w:ascii="Consolas" w:hAnsi="Consolas"/>
          <w:color w:val="444444"/>
        </w:rPr>
        <w:t>],</w:t>
      </w:r>
    </w:p>
    <w:p w14:paraId="1404E1EF"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p"/>
          <w:rFonts w:ascii="Consolas" w:hAnsi="Consolas"/>
          <w:color w:val="444444"/>
        </w:rPr>
        <w:t>[</w:t>
      </w:r>
      <w:r>
        <w:rPr>
          <w:rStyle w:val="s"/>
          <w:rFonts w:ascii="Consolas" w:hAnsi="Consolas"/>
          <w:color w:val="009C00"/>
        </w:rPr>
        <w:t>"rain"</w:t>
      </w:r>
      <w:r>
        <w:rPr>
          <w:rStyle w:val="p"/>
          <w:rFonts w:ascii="Consolas" w:hAnsi="Consolas"/>
          <w:color w:val="444444"/>
        </w:rPr>
        <w:t>,</w:t>
      </w:r>
      <w:r>
        <w:rPr>
          <w:rStyle w:val="CdigoHTML"/>
          <w:rFonts w:ascii="Consolas" w:hAnsi="Consolas"/>
          <w:color w:val="444444"/>
        </w:rPr>
        <w:t xml:space="preserve"> </w:t>
      </w:r>
      <w:r>
        <w:rPr>
          <w:rStyle w:val="s"/>
          <w:rFonts w:ascii="Consolas" w:hAnsi="Consolas"/>
          <w:color w:val="009C00"/>
        </w:rPr>
        <w:t>"rain"</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0.7</w:t>
      </w:r>
      <w:r>
        <w:rPr>
          <w:rStyle w:val="p"/>
          <w:rFonts w:ascii="Consolas" w:hAnsi="Consolas"/>
          <w:color w:val="444444"/>
        </w:rPr>
        <w:t>]</w:t>
      </w:r>
    </w:p>
    <w:p w14:paraId="1A5C5B61" w14:textId="77777777" w:rsidR="003B0F76" w:rsidRDefault="003B0F76" w:rsidP="003B0F76">
      <w:pPr>
        <w:pStyle w:val="HTMLconformatoprevio"/>
        <w:shd w:val="clear" w:color="auto" w:fill="F8F9FA"/>
        <w:rPr>
          <w:rStyle w:val="CdigoHTML"/>
          <w:rFonts w:ascii="Consolas" w:hAnsi="Consolas"/>
          <w:color w:val="444444"/>
        </w:rPr>
      </w:pPr>
      <w:r>
        <w:rPr>
          <w:rStyle w:val="p"/>
          <w:rFonts w:ascii="Consolas" w:hAnsi="Consolas"/>
          <w:color w:val="444444"/>
        </w:rPr>
        <w:t>],</w:t>
      </w:r>
      <w:r>
        <w:rPr>
          <w:rStyle w:val="CdigoHTML"/>
          <w:rFonts w:ascii="Consolas" w:hAnsi="Consolas"/>
          <w:color w:val="444444"/>
        </w:rPr>
        <w:t xml:space="preserve"> </w:t>
      </w:r>
      <w:r>
        <w:rPr>
          <w:rStyle w:val="p"/>
          <w:rFonts w:ascii="Consolas" w:hAnsi="Consolas"/>
          <w:color w:val="444444"/>
        </w:rPr>
        <w:t>[</w:t>
      </w:r>
      <w:r>
        <w:rPr>
          <w:rStyle w:val="n"/>
          <w:rFonts w:ascii="Consolas" w:hAnsi="Consolas"/>
          <w:color w:val="444444"/>
        </w:rPr>
        <w:t>start</w:t>
      </w:r>
      <w:r>
        <w:rPr>
          <w:rStyle w:val="p"/>
          <w:rFonts w:ascii="Consolas" w:hAnsi="Consolas"/>
          <w:color w:val="444444"/>
        </w:rPr>
        <w:t>])</w:t>
      </w:r>
    </w:p>
    <w:p w14:paraId="642A4BA3" w14:textId="77777777" w:rsidR="003B0F76" w:rsidRDefault="003B0F76" w:rsidP="003B0F76">
      <w:pPr>
        <w:pStyle w:val="HTMLconformatoprevio"/>
        <w:shd w:val="clear" w:color="auto" w:fill="F8F9FA"/>
        <w:rPr>
          <w:rStyle w:val="CdigoHTML"/>
          <w:rFonts w:ascii="Consolas" w:hAnsi="Consolas"/>
          <w:color w:val="444444"/>
        </w:rPr>
      </w:pPr>
    </w:p>
    <w:p w14:paraId="45A49D48" w14:textId="77777777" w:rsidR="003B0F76" w:rsidRDefault="003B0F76" w:rsidP="003B0F76">
      <w:pPr>
        <w:pStyle w:val="HTMLconformatoprevio"/>
        <w:shd w:val="clear" w:color="auto" w:fill="F8F9FA"/>
        <w:rPr>
          <w:rStyle w:val="c1"/>
          <w:rFonts w:ascii="Consolas" w:hAnsi="Consolas"/>
          <w:color w:val="FF0000"/>
        </w:rPr>
      </w:pPr>
      <w:r>
        <w:rPr>
          <w:rStyle w:val="c1"/>
          <w:rFonts w:ascii="Consolas" w:hAnsi="Consolas"/>
          <w:color w:val="FF0000"/>
        </w:rPr>
        <w:t># Create Markov chain</w:t>
      </w:r>
    </w:p>
    <w:p w14:paraId="5732B0AA"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model</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MarkovChain</w:t>
      </w:r>
      <w:r>
        <w:rPr>
          <w:rStyle w:val="p"/>
          <w:rFonts w:ascii="Consolas" w:hAnsi="Consolas"/>
          <w:color w:val="444444"/>
        </w:rPr>
        <w:t>([</w:t>
      </w:r>
      <w:r>
        <w:rPr>
          <w:rStyle w:val="n"/>
          <w:rFonts w:ascii="Consolas" w:hAnsi="Consolas"/>
          <w:color w:val="444444"/>
        </w:rPr>
        <w:t>start</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transitions</w:t>
      </w:r>
      <w:r>
        <w:rPr>
          <w:rStyle w:val="p"/>
          <w:rFonts w:ascii="Consolas" w:hAnsi="Consolas"/>
          <w:color w:val="444444"/>
        </w:rPr>
        <w:t>])</w:t>
      </w:r>
    </w:p>
    <w:p w14:paraId="4EB05DF9" w14:textId="77777777" w:rsidR="003B0F76" w:rsidRDefault="003B0F76" w:rsidP="003B0F76">
      <w:pPr>
        <w:pStyle w:val="HTMLconformatoprevio"/>
        <w:shd w:val="clear" w:color="auto" w:fill="F8F9FA"/>
        <w:rPr>
          <w:rStyle w:val="CdigoHTML"/>
          <w:rFonts w:ascii="Consolas" w:hAnsi="Consolas"/>
          <w:color w:val="444444"/>
        </w:rPr>
      </w:pPr>
    </w:p>
    <w:p w14:paraId="5F11E8BB" w14:textId="77777777" w:rsidR="003B0F76" w:rsidRDefault="003B0F76" w:rsidP="003B0F76">
      <w:pPr>
        <w:pStyle w:val="HTMLconformatoprevio"/>
        <w:shd w:val="clear" w:color="auto" w:fill="F8F9FA"/>
        <w:rPr>
          <w:rStyle w:val="c1"/>
          <w:rFonts w:ascii="Consolas" w:hAnsi="Consolas"/>
          <w:color w:val="FF0000"/>
        </w:rPr>
      </w:pPr>
      <w:r>
        <w:rPr>
          <w:rStyle w:val="c1"/>
          <w:rFonts w:ascii="Consolas" w:hAnsi="Consolas"/>
          <w:color w:val="FF0000"/>
        </w:rPr>
        <w:t># Sample 50 states from chain</w:t>
      </w:r>
    </w:p>
    <w:p w14:paraId="4D1A2E84" w14:textId="77777777" w:rsidR="003B0F76" w:rsidRDefault="003B0F76" w:rsidP="003B0F76">
      <w:pPr>
        <w:pStyle w:val="HTMLconformatoprevio"/>
        <w:shd w:val="clear" w:color="auto" w:fill="F8F9FA"/>
        <w:rPr>
          <w:rStyle w:val="CdigoHTML"/>
          <w:rFonts w:ascii="Consolas" w:hAnsi="Consolas"/>
          <w:color w:val="444444"/>
        </w:rPr>
      </w:pPr>
      <w:r>
        <w:rPr>
          <w:rStyle w:val="k"/>
          <w:rFonts w:ascii="Consolas" w:hAnsi="Consolas"/>
          <w:color w:val="0000FF"/>
        </w:rPr>
        <w:t>print</w:t>
      </w:r>
      <w:r>
        <w:rPr>
          <w:rStyle w:val="p"/>
          <w:rFonts w:ascii="Consolas" w:hAnsi="Consolas"/>
          <w:color w:val="444444"/>
        </w:rPr>
        <w:t>(</w:t>
      </w:r>
      <w:r>
        <w:rPr>
          <w:rStyle w:val="n"/>
          <w:rFonts w:ascii="Consolas" w:hAnsi="Consolas"/>
          <w:color w:val="444444"/>
        </w:rPr>
        <w:t>model</w:t>
      </w:r>
      <w:r>
        <w:rPr>
          <w:rStyle w:val="p"/>
          <w:rFonts w:ascii="Consolas" w:hAnsi="Consolas"/>
          <w:color w:val="444444"/>
        </w:rPr>
        <w:t>.</w:t>
      </w:r>
      <w:r>
        <w:rPr>
          <w:rStyle w:val="n"/>
          <w:rFonts w:ascii="Consolas" w:hAnsi="Consolas"/>
          <w:color w:val="444444"/>
        </w:rPr>
        <w:t>sample</w:t>
      </w:r>
      <w:r>
        <w:rPr>
          <w:rStyle w:val="p"/>
          <w:rFonts w:ascii="Consolas" w:hAnsi="Consolas"/>
          <w:color w:val="444444"/>
        </w:rPr>
        <w:t>(</w:t>
      </w:r>
      <w:r>
        <w:rPr>
          <w:rStyle w:val="mi"/>
          <w:rFonts w:ascii="Consolas" w:hAnsi="Consolas"/>
          <w:color w:val="444444"/>
        </w:rPr>
        <w:t>50</w:t>
      </w:r>
      <w:r>
        <w:rPr>
          <w:rStyle w:val="p"/>
          <w:rFonts w:ascii="Consolas" w:hAnsi="Consolas"/>
          <w:color w:val="444444"/>
        </w:rPr>
        <w:t>))</w:t>
      </w:r>
    </w:p>
    <w:p w14:paraId="00775CF7" w14:textId="77777777" w:rsidR="003B0F76" w:rsidRDefault="003B0F76" w:rsidP="003B0F76">
      <w:pPr>
        <w:pStyle w:val="Ttulo2"/>
        <w:pBdr>
          <w:bottom w:val="single" w:sz="6" w:space="0" w:color="E9ECEF"/>
        </w:pBdr>
        <w:shd w:val="clear" w:color="auto" w:fill="FFFFFF"/>
        <w:spacing w:before="0"/>
        <w:rPr>
          <w:rFonts w:ascii="PT Sans" w:hAnsi="PT Sans"/>
          <w:color w:val="212529"/>
        </w:rPr>
      </w:pPr>
      <w:hyperlink r:id="rId33" w:anchor="hidden-markov-models" w:history="1">
        <w:r>
          <w:rPr>
            <w:rStyle w:val="Hipervnculo"/>
            <w:rFonts w:ascii="PT Sans" w:hAnsi="PT Sans"/>
          </w:rPr>
          <w:t>Hidden Markov Models</w:t>
        </w:r>
      </w:hyperlink>
    </w:p>
    <w:p w14:paraId="7E362F7E" w14:textId="77777777" w:rsidR="003B0F76" w:rsidRDefault="003B0F76" w:rsidP="003B0F76">
      <w:pPr>
        <w:pStyle w:val="NormalWeb"/>
        <w:shd w:val="clear" w:color="auto" w:fill="FFFFFF"/>
        <w:spacing w:before="0" w:beforeAutospacing="0" w:after="0"/>
        <w:rPr>
          <w:rFonts w:ascii="PT Sans" w:hAnsi="PT Sans"/>
          <w:color w:val="212529"/>
        </w:rPr>
      </w:pPr>
      <w:r>
        <w:rPr>
          <w:rFonts w:ascii="PT Sans" w:hAnsi="PT Sans"/>
          <w:color w:val="212529"/>
        </w:rPr>
        <w:t>A hidden Markov model is a type of a Markov model for a system with hidden states that generate some observed event. This means that sometimes, the AI has some measurement of the world but no access to the precise state of the world. In these cases, the state of the world is called the </w:t>
      </w:r>
      <w:r>
        <w:rPr>
          <w:rStyle w:val="Textoennegrita"/>
          <w:rFonts w:ascii="PT Sans" w:hAnsi="PT Sans"/>
          <w:color w:val="212529"/>
        </w:rPr>
        <w:t>hidden state</w:t>
      </w:r>
      <w:r>
        <w:rPr>
          <w:rFonts w:ascii="PT Sans" w:hAnsi="PT Sans"/>
          <w:color w:val="212529"/>
        </w:rPr>
        <w:t> and whatever data the AI has access to are the </w:t>
      </w:r>
      <w:r>
        <w:rPr>
          <w:rStyle w:val="Textoennegrita"/>
          <w:rFonts w:ascii="PT Sans" w:hAnsi="PT Sans"/>
          <w:color w:val="212529"/>
        </w:rPr>
        <w:t>observations</w:t>
      </w:r>
      <w:r>
        <w:rPr>
          <w:rFonts w:ascii="PT Sans" w:hAnsi="PT Sans"/>
          <w:color w:val="212529"/>
        </w:rPr>
        <w:t>. Here are a few examples for this:</w:t>
      </w:r>
    </w:p>
    <w:p w14:paraId="7FC8E4B7" w14:textId="77777777" w:rsidR="003B0F76" w:rsidRDefault="003B0F76" w:rsidP="003B0F76">
      <w:pPr>
        <w:numPr>
          <w:ilvl w:val="0"/>
          <w:numId w:val="4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a robot exploring uncharted territory, the hidden state is its position, and the observation is the data recorded by the robot’s sensors.</w:t>
      </w:r>
    </w:p>
    <w:p w14:paraId="58FB3418" w14:textId="77777777" w:rsidR="003B0F76" w:rsidRDefault="003B0F76" w:rsidP="003B0F76">
      <w:pPr>
        <w:numPr>
          <w:ilvl w:val="0"/>
          <w:numId w:val="48"/>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In speech recognition, the hidden state is the words that were spoken, and the observation is the audio waveforms.</w:t>
      </w:r>
    </w:p>
    <w:p w14:paraId="380A610C" w14:textId="77777777" w:rsidR="003B0F76" w:rsidRDefault="003B0F76" w:rsidP="003B0F76">
      <w:pPr>
        <w:numPr>
          <w:ilvl w:val="0"/>
          <w:numId w:val="48"/>
        </w:numPr>
        <w:shd w:val="clear" w:color="auto" w:fill="FFFFFF"/>
        <w:spacing w:before="100" w:beforeAutospacing="1" w:after="0" w:line="240" w:lineRule="auto"/>
        <w:ind w:left="1320"/>
        <w:rPr>
          <w:rFonts w:ascii="PT Sans" w:hAnsi="PT Sans"/>
          <w:color w:val="212529"/>
        </w:rPr>
      </w:pPr>
      <w:r>
        <w:rPr>
          <w:rFonts w:ascii="PT Sans" w:hAnsi="PT Sans"/>
          <w:color w:val="212529"/>
        </w:rPr>
        <w:t>When measuring user engagement on websites, the hidden state is how engaged the user is, and the observation is the website or app analytics.</w:t>
      </w:r>
    </w:p>
    <w:p w14:paraId="0139EB85" w14:textId="77777777" w:rsidR="003B0F76" w:rsidRDefault="003B0F76" w:rsidP="003B0F76">
      <w:pPr>
        <w:pStyle w:val="NormalWeb"/>
        <w:shd w:val="clear" w:color="auto" w:fill="FFFFFF"/>
        <w:spacing w:before="0" w:beforeAutospacing="0" w:after="0"/>
        <w:rPr>
          <w:rFonts w:ascii="PT Sans" w:hAnsi="PT Sans"/>
          <w:color w:val="212529"/>
        </w:rPr>
      </w:pPr>
      <w:r>
        <w:rPr>
          <w:rFonts w:ascii="PT Sans" w:hAnsi="PT Sans"/>
          <w:color w:val="212529"/>
        </w:rPr>
        <w:lastRenderedPageBreak/>
        <w:t>For our discussion, we will use the following example. Our AI wants to infer the weather (the hidden state), but it only has access to an indoor camera that records how many people brought umbrellas with them. Here is our </w:t>
      </w:r>
      <w:r>
        <w:rPr>
          <w:rStyle w:val="Textoennegrita"/>
          <w:rFonts w:ascii="PT Sans" w:hAnsi="PT Sans"/>
          <w:color w:val="212529"/>
        </w:rPr>
        <w:t>sensor model</w:t>
      </w:r>
      <w:r>
        <w:rPr>
          <w:rFonts w:ascii="PT Sans" w:hAnsi="PT Sans"/>
          <w:color w:val="212529"/>
        </w:rPr>
        <w:t> (also called </w:t>
      </w:r>
      <w:r>
        <w:rPr>
          <w:rStyle w:val="Textoennegrita"/>
          <w:rFonts w:ascii="PT Sans" w:hAnsi="PT Sans"/>
          <w:color w:val="212529"/>
        </w:rPr>
        <w:t>emission model</w:t>
      </w:r>
      <w:r>
        <w:rPr>
          <w:rFonts w:ascii="PT Sans" w:hAnsi="PT Sans"/>
          <w:color w:val="212529"/>
        </w:rPr>
        <w:t>) that represents these probabilities:</w:t>
      </w:r>
    </w:p>
    <w:p w14:paraId="260CFED9" w14:textId="1EEDB1C6"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drawing>
          <wp:inline distT="0" distB="0" distL="0" distR="0" wp14:anchorId="11153F05" wp14:editId="4C2ABEFC">
            <wp:extent cx="5612130" cy="3013710"/>
            <wp:effectExtent l="0" t="0" r="7620" b="0"/>
            <wp:docPr id="2" name="Imagen 2" descr="Sens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nsor Mode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3013710"/>
                    </a:xfrm>
                    <a:prstGeom prst="rect">
                      <a:avLst/>
                    </a:prstGeom>
                    <a:noFill/>
                    <a:ln>
                      <a:noFill/>
                    </a:ln>
                  </pic:spPr>
                </pic:pic>
              </a:graphicData>
            </a:graphic>
          </wp:inline>
        </w:drawing>
      </w:r>
    </w:p>
    <w:p w14:paraId="5B9980C8" w14:textId="77777777" w:rsidR="003B0F76" w:rsidRDefault="003B0F76" w:rsidP="003B0F76">
      <w:pPr>
        <w:pStyle w:val="NormalWeb"/>
        <w:shd w:val="clear" w:color="auto" w:fill="FFFFFF"/>
        <w:spacing w:before="0" w:beforeAutospacing="0"/>
        <w:rPr>
          <w:rFonts w:ascii="PT Sans" w:hAnsi="PT Sans"/>
          <w:color w:val="212529"/>
        </w:rPr>
      </w:pPr>
      <w:r>
        <w:rPr>
          <w:rFonts w:ascii="PT Sans" w:hAnsi="PT Sans"/>
          <w:color w:val="212529"/>
        </w:rPr>
        <w:t>In this model, if it is sunny, it is most probable that people will not bring umbrellas to the building. If it is rainy, then it is very likely that people bring umbrellas to the building. By using the observation of whether people brought an umbrella or not, we can predict with reasonable likelihood what the weather is outside.</w:t>
      </w:r>
    </w:p>
    <w:p w14:paraId="2AEE559B" w14:textId="77777777" w:rsidR="003B0F76" w:rsidRDefault="003B0F76" w:rsidP="003B0F76">
      <w:pPr>
        <w:pStyle w:val="NormalWeb"/>
        <w:shd w:val="clear" w:color="auto" w:fill="FFFFFF"/>
        <w:spacing w:before="0" w:beforeAutospacing="0" w:after="0"/>
        <w:rPr>
          <w:rFonts w:ascii="PT Sans" w:hAnsi="PT Sans"/>
          <w:color w:val="212529"/>
        </w:rPr>
      </w:pPr>
      <w:r>
        <w:rPr>
          <w:rStyle w:val="Textoennegrita"/>
          <w:rFonts w:ascii="PT Sans" w:hAnsi="PT Sans"/>
          <w:color w:val="212529"/>
        </w:rPr>
        <w:t>Sensor Markov Assumption</w:t>
      </w:r>
    </w:p>
    <w:p w14:paraId="1456EE7B" w14:textId="77777777" w:rsidR="003B0F76" w:rsidRDefault="003B0F76" w:rsidP="003B0F76">
      <w:pPr>
        <w:pStyle w:val="NormalWeb"/>
        <w:shd w:val="clear" w:color="auto" w:fill="FFFFFF"/>
        <w:spacing w:before="0" w:beforeAutospacing="0"/>
        <w:rPr>
          <w:rFonts w:ascii="PT Sans" w:hAnsi="PT Sans"/>
          <w:color w:val="212529"/>
        </w:rPr>
      </w:pPr>
      <w:r>
        <w:rPr>
          <w:rFonts w:ascii="PT Sans" w:hAnsi="PT Sans"/>
          <w:color w:val="212529"/>
        </w:rPr>
        <w:t>The assumption that the evidence variable depends only on the corresponding state. For example, for our models, we assume that whether people bring umbrellas to the office depends only on the weather. This is not necessarily reflective of the complete truth, because, for example, more conscientious, rain-averse people might take an umbrella with them everywhere even when it is sunny, and if we knew everyone’s personalities it would add more data to the model. However, the sensor Markov assumption ignores these data, assuming that only the hidden state affects the observation.</w:t>
      </w:r>
    </w:p>
    <w:p w14:paraId="6607AFFC" w14:textId="77777777" w:rsidR="003B0F76" w:rsidRDefault="003B0F76" w:rsidP="003B0F76">
      <w:pPr>
        <w:pStyle w:val="NormalWeb"/>
        <w:shd w:val="clear" w:color="auto" w:fill="FFFFFF"/>
        <w:spacing w:before="0" w:beforeAutospacing="0"/>
        <w:rPr>
          <w:rFonts w:ascii="PT Sans" w:hAnsi="PT Sans"/>
          <w:color w:val="212529"/>
        </w:rPr>
      </w:pPr>
      <w:r>
        <w:rPr>
          <w:rFonts w:ascii="PT Sans" w:hAnsi="PT Sans"/>
          <w:color w:val="212529"/>
        </w:rPr>
        <w:t>A hidden Markov model can be represented in a Markov chain with two layers. The top layer, variable X, stands for the hidden state. The bottom layer, variable E, stands for the evidence, the observations that we have.</w:t>
      </w:r>
    </w:p>
    <w:p w14:paraId="4FF74571" w14:textId="20AC8842" w:rsidR="003B0F76" w:rsidRDefault="003B0F76" w:rsidP="003B0F76">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14:anchorId="771F6008" wp14:editId="3035F2B3">
            <wp:extent cx="5612130" cy="2683510"/>
            <wp:effectExtent l="0" t="0" r="7620" b="2540"/>
            <wp:docPr id="1" name="Imagen 1" descr="Hidden Markov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dden Markov Chai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683510"/>
                    </a:xfrm>
                    <a:prstGeom prst="rect">
                      <a:avLst/>
                    </a:prstGeom>
                    <a:noFill/>
                    <a:ln>
                      <a:noFill/>
                    </a:ln>
                  </pic:spPr>
                </pic:pic>
              </a:graphicData>
            </a:graphic>
          </wp:inline>
        </w:drawing>
      </w:r>
    </w:p>
    <w:p w14:paraId="5C2FD34B" w14:textId="77777777" w:rsidR="003B0F76" w:rsidRDefault="003B0F76" w:rsidP="003B0F76">
      <w:pPr>
        <w:pStyle w:val="NormalWeb"/>
        <w:shd w:val="clear" w:color="auto" w:fill="FFFFFF"/>
        <w:spacing w:before="0" w:beforeAutospacing="0"/>
        <w:rPr>
          <w:rFonts w:ascii="PT Sans" w:hAnsi="PT Sans"/>
          <w:color w:val="212529"/>
        </w:rPr>
      </w:pPr>
      <w:r>
        <w:rPr>
          <w:rFonts w:ascii="PT Sans" w:hAnsi="PT Sans"/>
          <w:color w:val="212529"/>
        </w:rPr>
        <w:t>Based on hidden Markov models, multiple tasks can be achieved:</w:t>
      </w:r>
    </w:p>
    <w:p w14:paraId="31C9DCE2" w14:textId="77777777" w:rsidR="003B0F76" w:rsidRDefault="003B0F76" w:rsidP="003B0F76">
      <w:pPr>
        <w:numPr>
          <w:ilvl w:val="0"/>
          <w:numId w:val="4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Filtering: given observations from start until now, calculate the probability distribution for the current state. For example, given information on when people bring umbrellas form the start of time until today, we generate a probability distribution for whether it is raining today or not.</w:t>
      </w:r>
    </w:p>
    <w:p w14:paraId="282B8E83" w14:textId="77777777" w:rsidR="003B0F76" w:rsidRDefault="003B0F76" w:rsidP="003B0F76">
      <w:pPr>
        <w:numPr>
          <w:ilvl w:val="0"/>
          <w:numId w:val="4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Prediction: given observations from start until now, calculate the probability distribution for a future state.</w:t>
      </w:r>
    </w:p>
    <w:p w14:paraId="2A070B36" w14:textId="77777777" w:rsidR="003B0F76" w:rsidRDefault="003B0F76" w:rsidP="003B0F76">
      <w:pPr>
        <w:numPr>
          <w:ilvl w:val="0"/>
          <w:numId w:val="49"/>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Smoothing: given observations from start until now, calculate the probability distribution for a past state. For example, calculating the probability of rain yesterday given that people brought umbrellas today.</w:t>
      </w:r>
    </w:p>
    <w:p w14:paraId="6B45E55D" w14:textId="77777777" w:rsidR="003B0F76" w:rsidRDefault="003B0F76" w:rsidP="003B0F76">
      <w:pPr>
        <w:numPr>
          <w:ilvl w:val="0"/>
          <w:numId w:val="49"/>
        </w:numPr>
        <w:shd w:val="clear" w:color="auto" w:fill="FFFFFF"/>
        <w:spacing w:before="100" w:beforeAutospacing="1" w:after="0" w:line="240" w:lineRule="auto"/>
        <w:ind w:left="1320"/>
        <w:rPr>
          <w:rFonts w:ascii="PT Sans" w:hAnsi="PT Sans"/>
          <w:color w:val="212529"/>
        </w:rPr>
      </w:pPr>
      <w:r>
        <w:rPr>
          <w:rFonts w:ascii="PT Sans" w:hAnsi="PT Sans"/>
          <w:color w:val="212529"/>
        </w:rPr>
        <w:t>Most likely explanation: given observations from start until now, calculate most likely sequence of events.</w:t>
      </w:r>
    </w:p>
    <w:p w14:paraId="737D1D50" w14:textId="77777777" w:rsidR="003B0F76" w:rsidRDefault="003B0F76" w:rsidP="003B0F76">
      <w:pPr>
        <w:pStyle w:val="NormalWeb"/>
        <w:shd w:val="clear" w:color="auto" w:fill="FFFFFF"/>
        <w:spacing w:before="0" w:beforeAutospacing="0"/>
        <w:rPr>
          <w:rFonts w:ascii="PT Sans" w:hAnsi="PT Sans"/>
          <w:color w:val="212529"/>
        </w:rPr>
      </w:pPr>
      <w:r>
        <w:rPr>
          <w:rFonts w:ascii="PT Sans" w:hAnsi="PT Sans"/>
          <w:color w:val="212529"/>
        </w:rPr>
        <w:t>The most likely explanation task can be used in processes such as voice recognition, where, based on multiple waveforms, the AI infers the most likely sequence of words or syllables that brought to these waveforms. Next is a Python implementation of a hidden Markov model that we will use for a most likely explanation task:</w:t>
      </w:r>
    </w:p>
    <w:p w14:paraId="21DA8212" w14:textId="77777777" w:rsidR="003B0F76" w:rsidRDefault="003B0F76" w:rsidP="003B0F76">
      <w:pPr>
        <w:pStyle w:val="HTMLconformatoprevio"/>
        <w:shd w:val="clear" w:color="auto" w:fill="F8F9FA"/>
        <w:rPr>
          <w:rStyle w:val="CdigoHTML"/>
          <w:rFonts w:ascii="Consolas" w:hAnsi="Consolas"/>
          <w:color w:val="444444"/>
        </w:rPr>
      </w:pPr>
      <w:r>
        <w:rPr>
          <w:rStyle w:val="kn"/>
          <w:rFonts w:ascii="Consolas" w:hAnsi="Consolas"/>
          <w:color w:val="0000FF"/>
        </w:rPr>
        <w:t>from</w:t>
      </w:r>
      <w:r>
        <w:rPr>
          <w:rStyle w:val="CdigoHTML"/>
          <w:rFonts w:ascii="Consolas" w:hAnsi="Consolas"/>
          <w:color w:val="444444"/>
        </w:rPr>
        <w:t xml:space="preserve"> </w:t>
      </w:r>
      <w:r>
        <w:rPr>
          <w:rStyle w:val="nn"/>
          <w:rFonts w:ascii="Consolas" w:hAnsi="Consolas"/>
          <w:color w:val="444444"/>
        </w:rPr>
        <w:t>pomegranate</w:t>
      </w:r>
      <w:r>
        <w:rPr>
          <w:rStyle w:val="CdigoHTML"/>
          <w:rFonts w:ascii="Consolas" w:hAnsi="Consolas"/>
          <w:color w:val="444444"/>
        </w:rPr>
        <w:t xml:space="preserve"> </w:t>
      </w:r>
      <w:r>
        <w:rPr>
          <w:rStyle w:val="kn"/>
          <w:rFonts w:ascii="Consolas" w:hAnsi="Consolas"/>
          <w:color w:val="0000FF"/>
        </w:rPr>
        <w:t>import</w:t>
      </w:r>
      <w:r>
        <w:rPr>
          <w:rStyle w:val="CdigoHTML"/>
          <w:rFonts w:ascii="Consolas" w:hAnsi="Consolas"/>
          <w:color w:val="444444"/>
        </w:rPr>
        <w:t xml:space="preserve"> </w:t>
      </w:r>
      <w:r>
        <w:rPr>
          <w:rStyle w:val="o"/>
          <w:rFonts w:ascii="Consolas" w:hAnsi="Consolas"/>
          <w:color w:val="444444"/>
        </w:rPr>
        <w:t>*</w:t>
      </w:r>
    </w:p>
    <w:p w14:paraId="56BCB7B1" w14:textId="77777777" w:rsidR="003B0F76" w:rsidRDefault="003B0F76" w:rsidP="003B0F76">
      <w:pPr>
        <w:pStyle w:val="HTMLconformatoprevio"/>
        <w:shd w:val="clear" w:color="auto" w:fill="F8F9FA"/>
        <w:rPr>
          <w:rStyle w:val="CdigoHTML"/>
          <w:rFonts w:ascii="Consolas" w:hAnsi="Consolas"/>
          <w:color w:val="444444"/>
        </w:rPr>
      </w:pPr>
    </w:p>
    <w:p w14:paraId="20DFE243" w14:textId="77777777" w:rsidR="003B0F76" w:rsidRDefault="003B0F76" w:rsidP="003B0F76">
      <w:pPr>
        <w:pStyle w:val="HTMLconformatoprevio"/>
        <w:shd w:val="clear" w:color="auto" w:fill="F8F9FA"/>
        <w:rPr>
          <w:rStyle w:val="c1"/>
          <w:rFonts w:ascii="Consolas" w:hAnsi="Consolas"/>
          <w:color w:val="FF0000"/>
        </w:rPr>
      </w:pPr>
      <w:r>
        <w:rPr>
          <w:rStyle w:val="c1"/>
          <w:rFonts w:ascii="Consolas" w:hAnsi="Consolas"/>
          <w:color w:val="FF0000"/>
        </w:rPr>
        <w:t># Observation model for each state</w:t>
      </w:r>
    </w:p>
    <w:p w14:paraId="47F7D977"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sun</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DiscreteDistribution</w:t>
      </w:r>
      <w:r>
        <w:rPr>
          <w:rStyle w:val="p"/>
          <w:rFonts w:ascii="Consolas" w:hAnsi="Consolas"/>
          <w:color w:val="444444"/>
        </w:rPr>
        <w:t>({</w:t>
      </w:r>
    </w:p>
    <w:p w14:paraId="0A5E7BC2"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0.2</w:t>
      </w:r>
      <w:r>
        <w:rPr>
          <w:rStyle w:val="p"/>
          <w:rFonts w:ascii="Consolas" w:hAnsi="Consolas"/>
          <w:color w:val="444444"/>
        </w:rPr>
        <w:t>,</w:t>
      </w:r>
    </w:p>
    <w:p w14:paraId="65BE6690"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"no umbrella"</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0.8</w:t>
      </w:r>
    </w:p>
    <w:p w14:paraId="54719F24" w14:textId="77777777" w:rsidR="003B0F76" w:rsidRDefault="003B0F76" w:rsidP="003B0F76">
      <w:pPr>
        <w:pStyle w:val="HTMLconformatoprevio"/>
        <w:shd w:val="clear" w:color="auto" w:fill="F8F9FA"/>
        <w:rPr>
          <w:rStyle w:val="CdigoHTML"/>
          <w:rFonts w:ascii="Consolas" w:hAnsi="Consolas"/>
          <w:color w:val="444444"/>
        </w:rPr>
      </w:pPr>
      <w:r>
        <w:rPr>
          <w:rStyle w:val="p"/>
          <w:rFonts w:ascii="Consolas" w:hAnsi="Consolas"/>
          <w:color w:val="444444"/>
        </w:rPr>
        <w:t>})</w:t>
      </w:r>
    </w:p>
    <w:p w14:paraId="25F31972" w14:textId="77777777" w:rsidR="003B0F76" w:rsidRDefault="003B0F76" w:rsidP="003B0F76">
      <w:pPr>
        <w:pStyle w:val="HTMLconformatoprevio"/>
        <w:shd w:val="clear" w:color="auto" w:fill="F8F9FA"/>
        <w:rPr>
          <w:rStyle w:val="CdigoHTML"/>
          <w:rFonts w:ascii="Consolas" w:hAnsi="Consolas"/>
          <w:color w:val="444444"/>
        </w:rPr>
      </w:pPr>
    </w:p>
    <w:p w14:paraId="7A23FD6E"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rain</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DiscreteDistribution</w:t>
      </w:r>
      <w:r>
        <w:rPr>
          <w:rStyle w:val="p"/>
          <w:rFonts w:ascii="Consolas" w:hAnsi="Consolas"/>
          <w:color w:val="444444"/>
        </w:rPr>
        <w:t>({</w:t>
      </w:r>
    </w:p>
    <w:p w14:paraId="51BE6F0E"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0.9</w:t>
      </w:r>
      <w:r>
        <w:rPr>
          <w:rStyle w:val="p"/>
          <w:rFonts w:ascii="Consolas" w:hAnsi="Consolas"/>
          <w:color w:val="444444"/>
        </w:rPr>
        <w:t>,</w:t>
      </w:r>
    </w:p>
    <w:p w14:paraId="11B73CF0"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"no umbrella"</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0.1</w:t>
      </w:r>
    </w:p>
    <w:p w14:paraId="3DA9764A" w14:textId="77777777" w:rsidR="003B0F76" w:rsidRDefault="003B0F76" w:rsidP="003B0F76">
      <w:pPr>
        <w:pStyle w:val="HTMLconformatoprevio"/>
        <w:shd w:val="clear" w:color="auto" w:fill="F8F9FA"/>
        <w:rPr>
          <w:rStyle w:val="CdigoHTML"/>
          <w:rFonts w:ascii="Consolas" w:hAnsi="Consolas"/>
          <w:color w:val="444444"/>
        </w:rPr>
      </w:pPr>
      <w:r>
        <w:rPr>
          <w:rStyle w:val="p"/>
          <w:rFonts w:ascii="Consolas" w:hAnsi="Consolas"/>
          <w:color w:val="444444"/>
        </w:rPr>
        <w:lastRenderedPageBreak/>
        <w:t>})</w:t>
      </w:r>
    </w:p>
    <w:p w14:paraId="292BCA14" w14:textId="77777777" w:rsidR="003B0F76" w:rsidRDefault="003B0F76" w:rsidP="003B0F76">
      <w:pPr>
        <w:pStyle w:val="HTMLconformatoprevio"/>
        <w:shd w:val="clear" w:color="auto" w:fill="F8F9FA"/>
        <w:rPr>
          <w:rStyle w:val="CdigoHTML"/>
          <w:rFonts w:ascii="Consolas" w:hAnsi="Consolas"/>
          <w:color w:val="444444"/>
        </w:rPr>
      </w:pPr>
    </w:p>
    <w:p w14:paraId="0FF428E6"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states</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p"/>
          <w:rFonts w:ascii="Consolas" w:hAnsi="Consolas"/>
          <w:color w:val="444444"/>
        </w:rPr>
        <w:t>[</w:t>
      </w:r>
      <w:r>
        <w:rPr>
          <w:rStyle w:val="n"/>
          <w:rFonts w:ascii="Consolas" w:hAnsi="Consolas"/>
          <w:color w:val="444444"/>
        </w:rPr>
        <w:t>sun</w:t>
      </w:r>
      <w:r>
        <w:rPr>
          <w:rStyle w:val="p"/>
          <w:rFonts w:ascii="Consolas" w:hAnsi="Consolas"/>
          <w:color w:val="444444"/>
        </w:rPr>
        <w:t>,</w:t>
      </w:r>
      <w:r>
        <w:rPr>
          <w:rStyle w:val="CdigoHTML"/>
          <w:rFonts w:ascii="Consolas" w:hAnsi="Consolas"/>
          <w:color w:val="444444"/>
        </w:rPr>
        <w:t xml:space="preserve"> </w:t>
      </w:r>
      <w:r>
        <w:rPr>
          <w:rStyle w:val="n"/>
          <w:rFonts w:ascii="Consolas" w:hAnsi="Consolas"/>
          <w:color w:val="444444"/>
        </w:rPr>
        <w:t>rain</w:t>
      </w:r>
      <w:r>
        <w:rPr>
          <w:rStyle w:val="p"/>
          <w:rFonts w:ascii="Consolas" w:hAnsi="Consolas"/>
          <w:color w:val="444444"/>
        </w:rPr>
        <w:t>]</w:t>
      </w:r>
    </w:p>
    <w:p w14:paraId="24D1CBE9" w14:textId="77777777" w:rsidR="003B0F76" w:rsidRDefault="003B0F76" w:rsidP="003B0F76">
      <w:pPr>
        <w:pStyle w:val="HTMLconformatoprevio"/>
        <w:shd w:val="clear" w:color="auto" w:fill="F8F9FA"/>
        <w:rPr>
          <w:rStyle w:val="CdigoHTML"/>
          <w:rFonts w:ascii="Consolas" w:hAnsi="Consolas"/>
          <w:color w:val="444444"/>
        </w:rPr>
      </w:pPr>
    </w:p>
    <w:p w14:paraId="1F8860A5" w14:textId="77777777" w:rsidR="003B0F76" w:rsidRDefault="003B0F76" w:rsidP="003B0F76">
      <w:pPr>
        <w:pStyle w:val="HTMLconformatoprevio"/>
        <w:shd w:val="clear" w:color="auto" w:fill="F8F9FA"/>
        <w:rPr>
          <w:rStyle w:val="c1"/>
          <w:rFonts w:ascii="Consolas" w:hAnsi="Consolas"/>
          <w:color w:val="FF0000"/>
        </w:rPr>
      </w:pPr>
      <w:r>
        <w:rPr>
          <w:rStyle w:val="c1"/>
          <w:rFonts w:ascii="Consolas" w:hAnsi="Consolas"/>
          <w:color w:val="FF0000"/>
        </w:rPr>
        <w:t># Transition model</w:t>
      </w:r>
    </w:p>
    <w:p w14:paraId="4DF059DB"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transitions</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n"/>
          <w:rFonts w:ascii="Consolas" w:hAnsi="Consolas"/>
          <w:color w:val="444444"/>
        </w:rPr>
        <w:t>numpy</w:t>
      </w:r>
      <w:r>
        <w:rPr>
          <w:rStyle w:val="p"/>
          <w:rFonts w:ascii="Consolas" w:hAnsi="Consolas"/>
          <w:color w:val="444444"/>
        </w:rPr>
        <w:t>.</w:t>
      </w:r>
      <w:r>
        <w:rPr>
          <w:rStyle w:val="n"/>
          <w:rFonts w:ascii="Consolas" w:hAnsi="Consolas"/>
          <w:color w:val="444444"/>
        </w:rPr>
        <w:t>array</w:t>
      </w:r>
      <w:r>
        <w:rPr>
          <w:rStyle w:val="p"/>
          <w:rFonts w:ascii="Consolas" w:hAnsi="Consolas"/>
          <w:color w:val="444444"/>
        </w:rPr>
        <w:t>(</w:t>
      </w:r>
    </w:p>
    <w:p w14:paraId="18B3FE14" w14:textId="77777777" w:rsidR="003B0F76" w:rsidRDefault="003B0F76" w:rsidP="003B0F76">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p"/>
          <w:rFonts w:ascii="Consolas" w:hAnsi="Consolas"/>
          <w:color w:val="444444"/>
        </w:rPr>
        <w:t>[[</w:t>
      </w:r>
      <w:r>
        <w:rPr>
          <w:rStyle w:val="mf"/>
          <w:rFonts w:ascii="Consolas" w:hAnsi="Consolas"/>
          <w:color w:val="444444"/>
        </w:rPr>
        <w:t>0.8</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0.2</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Tomorrow's predictions if today = sun</w:t>
      </w:r>
    </w:p>
    <w:p w14:paraId="4C26FEBC" w14:textId="77777777" w:rsidR="003B0F76" w:rsidRDefault="003B0F76" w:rsidP="003B0F76">
      <w:pPr>
        <w:pStyle w:val="HTMLconformatoprevio"/>
        <w:shd w:val="clear" w:color="auto" w:fill="F8F9FA"/>
        <w:rPr>
          <w:rStyle w:val="c1"/>
          <w:rFonts w:ascii="Consolas" w:hAnsi="Consolas"/>
          <w:color w:val="FF0000"/>
        </w:rPr>
      </w:pPr>
      <w:r>
        <w:rPr>
          <w:rStyle w:val="CdigoHTML"/>
          <w:rFonts w:ascii="Consolas" w:hAnsi="Consolas"/>
          <w:color w:val="444444"/>
        </w:rPr>
        <w:t xml:space="preserve">     </w:t>
      </w:r>
      <w:r>
        <w:rPr>
          <w:rStyle w:val="p"/>
          <w:rFonts w:ascii="Consolas" w:hAnsi="Consolas"/>
          <w:color w:val="444444"/>
        </w:rPr>
        <w:t>[</w:t>
      </w:r>
      <w:r>
        <w:rPr>
          <w:rStyle w:val="mf"/>
          <w:rFonts w:ascii="Consolas" w:hAnsi="Consolas"/>
          <w:color w:val="444444"/>
        </w:rPr>
        <w:t>0.3</w:t>
      </w:r>
      <w:r>
        <w:rPr>
          <w:rStyle w:val="p"/>
          <w:rFonts w:ascii="Consolas" w:hAnsi="Consolas"/>
          <w:color w:val="444444"/>
        </w:rPr>
        <w:t>,</w:t>
      </w:r>
      <w:r>
        <w:rPr>
          <w:rStyle w:val="CdigoHTML"/>
          <w:rFonts w:ascii="Consolas" w:hAnsi="Consolas"/>
          <w:color w:val="444444"/>
        </w:rPr>
        <w:t xml:space="preserve"> </w:t>
      </w:r>
      <w:r>
        <w:rPr>
          <w:rStyle w:val="mf"/>
          <w:rFonts w:ascii="Consolas" w:hAnsi="Consolas"/>
          <w:color w:val="444444"/>
        </w:rPr>
        <w:t>0.7</w:t>
      </w:r>
      <w:r>
        <w:rPr>
          <w:rStyle w:val="p"/>
          <w:rFonts w:ascii="Consolas" w:hAnsi="Consolas"/>
          <w:color w:val="444444"/>
        </w:rPr>
        <w:t>]]</w:t>
      </w:r>
      <w:r>
        <w:rPr>
          <w:rStyle w:val="CdigoHTML"/>
          <w:rFonts w:ascii="Consolas" w:hAnsi="Consolas"/>
          <w:color w:val="444444"/>
        </w:rPr>
        <w:t xml:space="preserve"> </w:t>
      </w:r>
      <w:r>
        <w:rPr>
          <w:rStyle w:val="c1"/>
          <w:rFonts w:ascii="Consolas" w:hAnsi="Consolas"/>
          <w:color w:val="FF0000"/>
        </w:rPr>
        <w:t># Tomorrow's predictions if today = rain</w:t>
      </w:r>
    </w:p>
    <w:p w14:paraId="0F07585A" w14:textId="77777777" w:rsidR="003B0F76" w:rsidRDefault="003B0F76" w:rsidP="003B0F76">
      <w:pPr>
        <w:pStyle w:val="HTMLconformatoprevio"/>
        <w:shd w:val="clear" w:color="auto" w:fill="F8F9FA"/>
        <w:rPr>
          <w:rStyle w:val="CdigoHTML"/>
          <w:rFonts w:ascii="Consolas" w:hAnsi="Consolas"/>
          <w:color w:val="444444"/>
        </w:rPr>
      </w:pPr>
      <w:r>
        <w:rPr>
          <w:rStyle w:val="p"/>
          <w:rFonts w:ascii="Consolas" w:hAnsi="Consolas"/>
          <w:color w:val="444444"/>
        </w:rPr>
        <w:t>)</w:t>
      </w:r>
    </w:p>
    <w:p w14:paraId="27D5374F" w14:textId="77777777" w:rsidR="003B0F76" w:rsidRDefault="003B0F76" w:rsidP="003B0F76">
      <w:pPr>
        <w:pStyle w:val="HTMLconformatoprevio"/>
        <w:shd w:val="clear" w:color="auto" w:fill="F8F9FA"/>
        <w:rPr>
          <w:rStyle w:val="CdigoHTML"/>
          <w:rFonts w:ascii="Consolas" w:hAnsi="Consolas"/>
          <w:color w:val="444444"/>
        </w:rPr>
      </w:pPr>
    </w:p>
    <w:p w14:paraId="39B79788" w14:textId="77777777" w:rsidR="003B0F76" w:rsidRDefault="003B0F76" w:rsidP="003B0F76">
      <w:pPr>
        <w:pStyle w:val="HTMLconformatoprevio"/>
        <w:shd w:val="clear" w:color="auto" w:fill="F8F9FA"/>
        <w:rPr>
          <w:rStyle w:val="c1"/>
          <w:rFonts w:ascii="Consolas" w:hAnsi="Consolas"/>
          <w:color w:val="FF0000"/>
        </w:rPr>
      </w:pPr>
      <w:r>
        <w:rPr>
          <w:rStyle w:val="c1"/>
          <w:rFonts w:ascii="Consolas" w:hAnsi="Consolas"/>
          <w:color w:val="FF0000"/>
        </w:rPr>
        <w:t># Starting probabilities</w:t>
      </w:r>
    </w:p>
    <w:p w14:paraId="533D215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starts</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numpy</w:t>
      </w:r>
      <w:r w:rsidRPr="003B0F76">
        <w:rPr>
          <w:rStyle w:val="p"/>
          <w:rFonts w:ascii="Consolas" w:hAnsi="Consolas"/>
          <w:color w:val="444444"/>
          <w:lang w:val="en-US"/>
        </w:rPr>
        <w:t>.</w:t>
      </w:r>
      <w:r w:rsidRPr="003B0F76">
        <w:rPr>
          <w:rStyle w:val="n"/>
          <w:rFonts w:ascii="Consolas" w:hAnsi="Consolas"/>
          <w:color w:val="444444"/>
          <w:lang w:val="en-US"/>
        </w:rPr>
        <w:t>array</w:t>
      </w:r>
      <w:r w:rsidRPr="003B0F76">
        <w:rPr>
          <w:rStyle w:val="p"/>
          <w:rFonts w:ascii="Consolas" w:hAnsi="Consolas"/>
          <w:color w:val="444444"/>
          <w:lang w:val="en-US"/>
        </w:rPr>
        <w:t>([</w:t>
      </w:r>
      <w:r w:rsidRPr="003B0F76">
        <w:rPr>
          <w:rStyle w:val="mf"/>
          <w:rFonts w:ascii="Consolas" w:hAnsi="Consolas"/>
          <w:color w:val="444444"/>
          <w:lang w:val="en-US"/>
        </w:rPr>
        <w:t>0.5</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mf"/>
          <w:rFonts w:ascii="Consolas" w:hAnsi="Consolas"/>
          <w:color w:val="444444"/>
          <w:lang w:val="en-US"/>
        </w:rPr>
        <w:t>0.5</w:t>
      </w:r>
      <w:r w:rsidRPr="003B0F76">
        <w:rPr>
          <w:rStyle w:val="p"/>
          <w:rFonts w:ascii="Consolas" w:hAnsi="Consolas"/>
          <w:color w:val="444444"/>
          <w:lang w:val="en-US"/>
        </w:rPr>
        <w:t>])</w:t>
      </w:r>
    </w:p>
    <w:p w14:paraId="6B34AD6B"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EEDBF28"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Create the model</w:t>
      </w:r>
    </w:p>
    <w:p w14:paraId="61CB40EA"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HiddenMarkovModel</w:t>
      </w:r>
      <w:r w:rsidRPr="003B0F76">
        <w:rPr>
          <w:rStyle w:val="p"/>
          <w:rFonts w:ascii="Consolas" w:hAnsi="Consolas"/>
          <w:color w:val="444444"/>
          <w:lang w:val="en-US"/>
        </w:rPr>
        <w:t>.</w:t>
      </w:r>
      <w:r w:rsidRPr="003B0F76">
        <w:rPr>
          <w:rStyle w:val="n"/>
          <w:rFonts w:ascii="Consolas" w:hAnsi="Consolas"/>
          <w:color w:val="444444"/>
          <w:lang w:val="en-US"/>
        </w:rPr>
        <w:t>from_matrix</w:t>
      </w:r>
      <w:r w:rsidRPr="003B0F76">
        <w:rPr>
          <w:rStyle w:val="p"/>
          <w:rFonts w:ascii="Consolas" w:hAnsi="Consolas"/>
          <w:color w:val="444444"/>
          <w:lang w:val="en-US"/>
        </w:rPr>
        <w:t>(</w:t>
      </w:r>
    </w:p>
    <w:p w14:paraId="4D86339D"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transitions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states</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starts</w:t>
      </w:r>
      <w:r w:rsidRPr="003B0F76">
        <w:rPr>
          <w:rStyle w:val="p"/>
          <w:rFonts w:ascii="Consolas" w:hAnsi="Consolas"/>
          <w:color w:val="444444"/>
          <w:lang w:val="en-US"/>
        </w:rPr>
        <w:t>,</w:t>
      </w:r>
    </w:p>
    <w:p w14:paraId="3076E96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n"/>
          <w:rFonts w:ascii="Consolas" w:hAnsi="Consolas"/>
          <w:color w:val="444444"/>
          <w:lang w:val="en-US"/>
        </w:rPr>
        <w:t>state_names</w:t>
      </w:r>
      <w:r w:rsidRPr="003B0F76">
        <w:rPr>
          <w:rStyle w:val="o"/>
          <w:rFonts w:ascii="Consolas" w:hAnsi="Consolas"/>
          <w:color w:val="444444"/>
          <w:lang w:val="en-US"/>
        </w:rPr>
        <w:t>=</w:t>
      </w:r>
      <w:r w:rsidRPr="003B0F76">
        <w:rPr>
          <w:rStyle w:val="p"/>
          <w:rFonts w:ascii="Consolas" w:hAnsi="Consolas"/>
          <w:color w:val="444444"/>
          <w:lang w:val="en-US"/>
        </w:rPr>
        <w:t>[</w:t>
      </w:r>
      <w:r w:rsidRPr="003B0F76">
        <w:rPr>
          <w:rStyle w:val="s"/>
          <w:rFonts w:ascii="Consolas" w:hAnsi="Consolas"/>
          <w:color w:val="009C00"/>
          <w:lang w:val="en-US"/>
        </w:rPr>
        <w:t>"sun"</w:t>
      </w:r>
      <w:r w:rsidRPr="003B0F76">
        <w:rPr>
          <w:rStyle w:val="p"/>
          <w:rFonts w:ascii="Consolas" w:hAnsi="Consolas"/>
          <w:color w:val="444444"/>
          <w:lang w:val="en-US"/>
        </w:rPr>
        <w:t>,</w:t>
      </w:r>
      <w:r w:rsidRPr="003B0F76">
        <w:rPr>
          <w:rStyle w:val="CdigoHTML"/>
          <w:rFonts w:ascii="Consolas" w:hAnsi="Consolas"/>
          <w:color w:val="444444"/>
          <w:lang w:val="en-US"/>
        </w:rPr>
        <w:t xml:space="preserve"> </w:t>
      </w:r>
      <w:r w:rsidRPr="003B0F76">
        <w:rPr>
          <w:rStyle w:val="s"/>
          <w:rFonts w:ascii="Consolas" w:hAnsi="Consolas"/>
          <w:color w:val="009C00"/>
          <w:lang w:val="en-US"/>
        </w:rPr>
        <w:t>"rain"</w:t>
      </w:r>
      <w:r w:rsidRPr="003B0F76">
        <w:rPr>
          <w:rStyle w:val="p"/>
          <w:rFonts w:ascii="Consolas" w:hAnsi="Consolas"/>
          <w:color w:val="444444"/>
          <w:lang w:val="en-US"/>
        </w:rPr>
        <w:t>]</w:t>
      </w:r>
    </w:p>
    <w:p w14:paraId="5CE3CB75"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p"/>
          <w:rFonts w:ascii="Consolas" w:hAnsi="Consolas"/>
          <w:color w:val="444444"/>
          <w:lang w:val="en-US"/>
        </w:rPr>
        <w:t>)</w:t>
      </w:r>
    </w:p>
    <w:p w14:paraId="2A014190"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bake</w:t>
      </w:r>
      <w:r w:rsidRPr="003B0F76">
        <w:rPr>
          <w:rStyle w:val="p"/>
          <w:rFonts w:ascii="Consolas" w:hAnsi="Consolas"/>
          <w:color w:val="444444"/>
          <w:lang w:val="en-US"/>
        </w:rPr>
        <w:t>()</w:t>
      </w:r>
    </w:p>
    <w:p w14:paraId="0D3D0709" w14:textId="77777777" w:rsidR="003B0F76" w:rsidRPr="003B0F76" w:rsidRDefault="003B0F76" w:rsidP="003B0F76">
      <w:pPr>
        <w:pStyle w:val="NormalWeb"/>
        <w:shd w:val="clear" w:color="auto" w:fill="FFFFFF"/>
        <w:spacing w:before="0" w:beforeAutospacing="0"/>
        <w:rPr>
          <w:rFonts w:ascii="PT Sans" w:hAnsi="PT Sans"/>
          <w:color w:val="212529"/>
          <w:lang w:val="en-US"/>
        </w:rPr>
      </w:pPr>
      <w:r w:rsidRPr="003B0F76">
        <w:rPr>
          <w:rFonts w:ascii="PT Sans" w:hAnsi="PT Sans"/>
          <w:color w:val="212529"/>
          <w:lang w:val="en-US"/>
        </w:rPr>
        <w:t>Note that our model has both the sensor model and the transition model. We need both for the hidden Markov model. In the following code snippet, we see a sequence of observations of whether people brought umbrellas to the building or not, and based on this sequence we will run the model, which will generate and print the most likely explanation (i.e. the weather sequence that most likely brought to this pattern of observations):</w:t>
      </w:r>
    </w:p>
    <w:p w14:paraId="79438FF3"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n"/>
          <w:rFonts w:ascii="Consolas" w:hAnsi="Consolas"/>
          <w:color w:val="0000FF"/>
          <w:lang w:val="en-US"/>
        </w:rPr>
        <w:t>from</w:t>
      </w:r>
      <w:r w:rsidRPr="003B0F76">
        <w:rPr>
          <w:rStyle w:val="CdigoHTML"/>
          <w:rFonts w:ascii="Consolas" w:hAnsi="Consolas"/>
          <w:color w:val="444444"/>
          <w:lang w:val="en-US"/>
        </w:rPr>
        <w:t xml:space="preserve"> </w:t>
      </w:r>
      <w:r w:rsidRPr="003B0F76">
        <w:rPr>
          <w:rStyle w:val="nn"/>
          <w:rFonts w:ascii="Consolas" w:hAnsi="Consolas"/>
          <w:color w:val="444444"/>
          <w:lang w:val="en-US"/>
        </w:rPr>
        <w:t>model</w:t>
      </w:r>
      <w:r w:rsidRPr="003B0F76">
        <w:rPr>
          <w:rStyle w:val="CdigoHTML"/>
          <w:rFonts w:ascii="Consolas" w:hAnsi="Consolas"/>
          <w:color w:val="444444"/>
          <w:lang w:val="en-US"/>
        </w:rPr>
        <w:t xml:space="preserve"> </w:t>
      </w:r>
      <w:r w:rsidRPr="003B0F76">
        <w:rPr>
          <w:rStyle w:val="kn"/>
          <w:rFonts w:ascii="Consolas" w:hAnsi="Consolas"/>
          <w:color w:val="0000FF"/>
          <w:lang w:val="en-US"/>
        </w:rPr>
        <w:t>import</w:t>
      </w:r>
      <w:r w:rsidRPr="003B0F76">
        <w:rPr>
          <w:rStyle w:val="CdigoHTML"/>
          <w:rFonts w:ascii="Consolas" w:hAnsi="Consolas"/>
          <w:color w:val="444444"/>
          <w:lang w:val="en-US"/>
        </w:rPr>
        <w:t xml:space="preserve"> </w:t>
      </w:r>
      <w:r w:rsidRPr="003B0F76">
        <w:rPr>
          <w:rStyle w:val="n"/>
          <w:rFonts w:ascii="Consolas" w:hAnsi="Consolas"/>
          <w:color w:val="444444"/>
          <w:lang w:val="en-US"/>
        </w:rPr>
        <w:t>model</w:t>
      </w:r>
    </w:p>
    <w:p w14:paraId="2FF65983"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18D4B05D"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Observed data</w:t>
      </w:r>
    </w:p>
    <w:p w14:paraId="327E94FC" w14:textId="77777777" w:rsidR="003B0F76" w:rsidRDefault="003B0F76" w:rsidP="003B0F76">
      <w:pPr>
        <w:pStyle w:val="HTMLconformatoprevio"/>
        <w:shd w:val="clear" w:color="auto" w:fill="F8F9FA"/>
        <w:rPr>
          <w:rStyle w:val="CdigoHTML"/>
          <w:rFonts w:ascii="Consolas" w:hAnsi="Consolas"/>
          <w:color w:val="444444"/>
        </w:rPr>
      </w:pPr>
      <w:r>
        <w:rPr>
          <w:rStyle w:val="n"/>
          <w:rFonts w:ascii="Consolas" w:hAnsi="Consolas"/>
          <w:color w:val="444444"/>
        </w:rPr>
        <w:t>observations</w:t>
      </w:r>
      <w:r>
        <w:rPr>
          <w:rStyle w:val="CdigoHTML"/>
          <w:rFonts w:ascii="Consolas" w:hAnsi="Consolas"/>
          <w:color w:val="444444"/>
        </w:rPr>
        <w:t xml:space="preserve"> </w:t>
      </w:r>
      <w:r>
        <w:rPr>
          <w:rStyle w:val="o"/>
          <w:rFonts w:ascii="Consolas" w:hAnsi="Consolas"/>
          <w:color w:val="444444"/>
        </w:rPr>
        <w:t>=</w:t>
      </w:r>
      <w:r>
        <w:rPr>
          <w:rStyle w:val="CdigoHTML"/>
          <w:rFonts w:ascii="Consolas" w:hAnsi="Consolas"/>
          <w:color w:val="444444"/>
        </w:rPr>
        <w:t xml:space="preserve"> </w:t>
      </w:r>
      <w:r>
        <w:rPr>
          <w:rStyle w:val="p"/>
          <w:rFonts w:ascii="Consolas" w:hAnsi="Consolas"/>
          <w:color w:val="444444"/>
        </w:rPr>
        <w:t>[</w:t>
      </w:r>
    </w:p>
    <w:p w14:paraId="3D26600A"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p>
    <w:p w14:paraId="043F26F8"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p>
    <w:p w14:paraId="05C6A894"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"no umbrella"</w:t>
      </w:r>
      <w:r>
        <w:rPr>
          <w:rStyle w:val="p"/>
          <w:rFonts w:ascii="Consolas" w:hAnsi="Consolas"/>
          <w:color w:val="444444"/>
        </w:rPr>
        <w:t>,</w:t>
      </w:r>
    </w:p>
    <w:p w14:paraId="313DD6E3"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p>
    <w:p w14:paraId="2C6980E2"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p>
    <w:p w14:paraId="66821D57"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p>
    <w:p w14:paraId="28AC7823"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"umbrella"</w:t>
      </w:r>
      <w:r>
        <w:rPr>
          <w:rStyle w:val="p"/>
          <w:rFonts w:ascii="Consolas" w:hAnsi="Consolas"/>
          <w:color w:val="444444"/>
        </w:rPr>
        <w:t>,</w:t>
      </w:r>
    </w:p>
    <w:p w14:paraId="7B898EE8" w14:textId="77777777" w:rsidR="003B0F76" w:rsidRDefault="003B0F76" w:rsidP="003B0F76">
      <w:pPr>
        <w:pStyle w:val="HTMLconformatoprevio"/>
        <w:shd w:val="clear" w:color="auto" w:fill="F8F9FA"/>
        <w:rPr>
          <w:rStyle w:val="CdigoHTML"/>
          <w:rFonts w:ascii="Consolas" w:hAnsi="Consolas"/>
          <w:color w:val="444444"/>
        </w:rPr>
      </w:pPr>
      <w:r>
        <w:rPr>
          <w:rStyle w:val="CdigoHTML"/>
          <w:rFonts w:ascii="Consolas" w:hAnsi="Consolas"/>
          <w:color w:val="444444"/>
        </w:rPr>
        <w:t xml:space="preserve">    </w:t>
      </w:r>
      <w:r>
        <w:rPr>
          <w:rStyle w:val="s"/>
          <w:rFonts w:ascii="Consolas" w:hAnsi="Consolas"/>
          <w:color w:val="009C00"/>
        </w:rPr>
        <w:t>"no umbrella"</w:t>
      </w:r>
      <w:r>
        <w:rPr>
          <w:rStyle w:val="p"/>
          <w:rFonts w:ascii="Consolas" w:hAnsi="Consolas"/>
          <w:color w:val="444444"/>
        </w:rPr>
        <w:t>,</w:t>
      </w:r>
    </w:p>
    <w:p w14:paraId="673C6353" w14:textId="77777777" w:rsidR="003B0F76" w:rsidRPr="003B0F76" w:rsidRDefault="003B0F76" w:rsidP="003B0F76">
      <w:pPr>
        <w:pStyle w:val="HTMLconformatoprevio"/>
        <w:shd w:val="clear" w:color="auto" w:fill="F8F9FA"/>
        <w:rPr>
          <w:rStyle w:val="CdigoHTML"/>
          <w:rFonts w:ascii="Consolas" w:hAnsi="Consolas"/>
          <w:color w:val="444444"/>
          <w:lang w:val="en-US"/>
        </w:rPr>
      </w:pPr>
      <w:r>
        <w:rPr>
          <w:rStyle w:val="CdigoHTML"/>
          <w:rFonts w:ascii="Consolas" w:hAnsi="Consolas"/>
          <w:color w:val="444444"/>
        </w:rPr>
        <w:t xml:space="preserve">    </w:t>
      </w:r>
      <w:r w:rsidRPr="003B0F76">
        <w:rPr>
          <w:rStyle w:val="s"/>
          <w:rFonts w:ascii="Consolas" w:hAnsi="Consolas"/>
          <w:color w:val="009C00"/>
          <w:lang w:val="en-US"/>
        </w:rPr>
        <w:t>"no umbrella"</w:t>
      </w:r>
    </w:p>
    <w:p w14:paraId="12BB4989"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p"/>
          <w:rFonts w:ascii="Consolas" w:hAnsi="Consolas"/>
          <w:color w:val="444444"/>
          <w:lang w:val="en-US"/>
        </w:rPr>
        <w:t>]</w:t>
      </w:r>
    </w:p>
    <w:p w14:paraId="3600D334" w14:textId="77777777" w:rsidR="003B0F76" w:rsidRPr="003B0F76" w:rsidRDefault="003B0F76" w:rsidP="003B0F76">
      <w:pPr>
        <w:pStyle w:val="HTMLconformatoprevio"/>
        <w:shd w:val="clear" w:color="auto" w:fill="F8F9FA"/>
        <w:rPr>
          <w:rStyle w:val="CdigoHTML"/>
          <w:rFonts w:ascii="Consolas" w:hAnsi="Consolas"/>
          <w:color w:val="444444"/>
          <w:lang w:val="en-US"/>
        </w:rPr>
      </w:pPr>
    </w:p>
    <w:p w14:paraId="58B341D7" w14:textId="77777777" w:rsidR="003B0F76" w:rsidRPr="003B0F76" w:rsidRDefault="003B0F76" w:rsidP="003B0F76">
      <w:pPr>
        <w:pStyle w:val="HTMLconformatoprevio"/>
        <w:shd w:val="clear" w:color="auto" w:fill="F8F9FA"/>
        <w:rPr>
          <w:rStyle w:val="c1"/>
          <w:rFonts w:ascii="Consolas" w:hAnsi="Consolas"/>
          <w:color w:val="FF0000"/>
          <w:lang w:val="en-US"/>
        </w:rPr>
      </w:pPr>
      <w:r w:rsidRPr="003B0F76">
        <w:rPr>
          <w:rStyle w:val="c1"/>
          <w:rFonts w:ascii="Consolas" w:hAnsi="Consolas"/>
          <w:color w:val="FF0000"/>
          <w:lang w:val="en-US"/>
        </w:rPr>
        <w:t># Predict underlying states</w:t>
      </w:r>
    </w:p>
    <w:p w14:paraId="6FF1A7AD"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n"/>
          <w:rFonts w:ascii="Consolas" w:hAnsi="Consolas"/>
          <w:color w:val="444444"/>
          <w:lang w:val="en-US"/>
        </w:rPr>
        <w:t>predictions</w:t>
      </w:r>
      <w:r w:rsidRPr="003B0F76">
        <w:rPr>
          <w:rStyle w:val="CdigoHTML"/>
          <w:rFonts w:ascii="Consolas" w:hAnsi="Consolas"/>
          <w:color w:val="444444"/>
          <w:lang w:val="en-US"/>
        </w:rPr>
        <w:t xml:space="preserve"> </w:t>
      </w:r>
      <w:r w:rsidRPr="003B0F76">
        <w:rPr>
          <w:rStyle w:val="o"/>
          <w:rFonts w:ascii="Consolas" w:hAnsi="Consolas"/>
          <w:color w:val="444444"/>
          <w:lang w:val="en-US"/>
        </w:rPr>
        <w:t>=</w:t>
      </w:r>
      <w:r w:rsidRPr="003B0F76">
        <w:rPr>
          <w:rStyle w:val="CdigoHTML"/>
          <w:rFonts w:ascii="Consolas" w:hAnsi="Consolas"/>
          <w:color w:val="444444"/>
          <w:lang w:val="en-US"/>
        </w:rPr>
        <w:t xml:space="preserve"> </w:t>
      </w: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predict</w:t>
      </w:r>
      <w:r w:rsidRPr="003B0F76">
        <w:rPr>
          <w:rStyle w:val="p"/>
          <w:rFonts w:ascii="Consolas" w:hAnsi="Consolas"/>
          <w:color w:val="444444"/>
          <w:lang w:val="en-US"/>
        </w:rPr>
        <w:t>(</w:t>
      </w:r>
      <w:r w:rsidRPr="003B0F76">
        <w:rPr>
          <w:rStyle w:val="n"/>
          <w:rFonts w:ascii="Consolas" w:hAnsi="Consolas"/>
          <w:color w:val="444444"/>
          <w:lang w:val="en-US"/>
        </w:rPr>
        <w:t>observations</w:t>
      </w:r>
      <w:r w:rsidRPr="003B0F76">
        <w:rPr>
          <w:rStyle w:val="p"/>
          <w:rFonts w:ascii="Consolas" w:hAnsi="Consolas"/>
          <w:color w:val="444444"/>
          <w:lang w:val="en-US"/>
        </w:rPr>
        <w:t>)</w:t>
      </w:r>
    </w:p>
    <w:p w14:paraId="24BA7822"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k"/>
          <w:rFonts w:ascii="Consolas" w:hAnsi="Consolas"/>
          <w:color w:val="0000FF"/>
          <w:lang w:val="en-US"/>
        </w:rPr>
        <w:t>for</w:t>
      </w:r>
      <w:r w:rsidRPr="003B0F76">
        <w:rPr>
          <w:rStyle w:val="CdigoHTML"/>
          <w:rFonts w:ascii="Consolas" w:hAnsi="Consolas"/>
          <w:color w:val="444444"/>
          <w:lang w:val="en-US"/>
        </w:rPr>
        <w:t xml:space="preserve"> </w:t>
      </w:r>
      <w:r w:rsidRPr="003B0F76">
        <w:rPr>
          <w:rStyle w:val="n"/>
          <w:rFonts w:ascii="Consolas" w:hAnsi="Consolas"/>
          <w:color w:val="444444"/>
          <w:lang w:val="en-US"/>
        </w:rPr>
        <w:t>prediction</w:t>
      </w:r>
      <w:r w:rsidRPr="003B0F76">
        <w:rPr>
          <w:rStyle w:val="CdigoHTML"/>
          <w:rFonts w:ascii="Consolas" w:hAnsi="Consolas"/>
          <w:color w:val="444444"/>
          <w:lang w:val="en-US"/>
        </w:rPr>
        <w:t xml:space="preserve"> </w:t>
      </w:r>
      <w:r w:rsidRPr="003B0F76">
        <w:rPr>
          <w:rStyle w:val="ow"/>
          <w:rFonts w:ascii="Consolas" w:hAnsi="Consolas"/>
          <w:color w:val="444444"/>
          <w:lang w:val="en-US"/>
        </w:rPr>
        <w:t>in</w:t>
      </w:r>
      <w:r w:rsidRPr="003B0F76">
        <w:rPr>
          <w:rStyle w:val="CdigoHTML"/>
          <w:rFonts w:ascii="Consolas" w:hAnsi="Consolas"/>
          <w:color w:val="444444"/>
          <w:lang w:val="en-US"/>
        </w:rPr>
        <w:t xml:space="preserve"> </w:t>
      </w:r>
      <w:r w:rsidRPr="003B0F76">
        <w:rPr>
          <w:rStyle w:val="n"/>
          <w:rFonts w:ascii="Consolas" w:hAnsi="Consolas"/>
          <w:color w:val="444444"/>
          <w:lang w:val="en-US"/>
        </w:rPr>
        <w:t>predictions</w:t>
      </w:r>
      <w:r w:rsidRPr="003B0F76">
        <w:rPr>
          <w:rStyle w:val="p"/>
          <w:rFonts w:ascii="Consolas" w:hAnsi="Consolas"/>
          <w:color w:val="444444"/>
          <w:lang w:val="en-US"/>
        </w:rPr>
        <w:t>:</w:t>
      </w:r>
    </w:p>
    <w:p w14:paraId="209F7391" w14:textId="77777777" w:rsidR="003B0F76" w:rsidRPr="003B0F76" w:rsidRDefault="003B0F76" w:rsidP="003B0F76">
      <w:pPr>
        <w:pStyle w:val="HTMLconformatoprevio"/>
        <w:shd w:val="clear" w:color="auto" w:fill="F8F9FA"/>
        <w:rPr>
          <w:rStyle w:val="CdigoHTML"/>
          <w:rFonts w:ascii="Consolas" w:hAnsi="Consolas"/>
          <w:color w:val="444444"/>
          <w:lang w:val="en-US"/>
        </w:rPr>
      </w:pPr>
      <w:r w:rsidRPr="003B0F76">
        <w:rPr>
          <w:rStyle w:val="CdigoHTML"/>
          <w:rFonts w:ascii="Consolas" w:hAnsi="Consolas"/>
          <w:color w:val="444444"/>
          <w:lang w:val="en-US"/>
        </w:rPr>
        <w:t xml:space="preserve">    </w:t>
      </w:r>
      <w:r w:rsidRPr="003B0F76">
        <w:rPr>
          <w:rStyle w:val="k"/>
          <w:rFonts w:ascii="Consolas" w:hAnsi="Consolas"/>
          <w:color w:val="0000FF"/>
          <w:lang w:val="en-US"/>
        </w:rPr>
        <w:t>print</w:t>
      </w:r>
      <w:r w:rsidRPr="003B0F76">
        <w:rPr>
          <w:rStyle w:val="p"/>
          <w:rFonts w:ascii="Consolas" w:hAnsi="Consolas"/>
          <w:color w:val="444444"/>
          <w:lang w:val="en-US"/>
        </w:rPr>
        <w:t>(</w:t>
      </w:r>
      <w:r w:rsidRPr="003B0F76">
        <w:rPr>
          <w:rStyle w:val="n"/>
          <w:rFonts w:ascii="Consolas" w:hAnsi="Consolas"/>
          <w:color w:val="444444"/>
          <w:lang w:val="en-US"/>
        </w:rPr>
        <w:t>model</w:t>
      </w:r>
      <w:r w:rsidRPr="003B0F76">
        <w:rPr>
          <w:rStyle w:val="p"/>
          <w:rFonts w:ascii="Consolas" w:hAnsi="Consolas"/>
          <w:color w:val="444444"/>
          <w:lang w:val="en-US"/>
        </w:rPr>
        <w:t>.</w:t>
      </w:r>
      <w:r w:rsidRPr="003B0F76">
        <w:rPr>
          <w:rStyle w:val="n"/>
          <w:rFonts w:ascii="Consolas" w:hAnsi="Consolas"/>
          <w:color w:val="444444"/>
          <w:lang w:val="en-US"/>
        </w:rPr>
        <w:t>states</w:t>
      </w:r>
      <w:r w:rsidRPr="003B0F76">
        <w:rPr>
          <w:rStyle w:val="p"/>
          <w:rFonts w:ascii="Consolas" w:hAnsi="Consolas"/>
          <w:color w:val="444444"/>
          <w:lang w:val="en-US"/>
        </w:rPr>
        <w:t>[</w:t>
      </w:r>
      <w:r w:rsidRPr="003B0F76">
        <w:rPr>
          <w:rStyle w:val="n"/>
          <w:rFonts w:ascii="Consolas" w:hAnsi="Consolas"/>
          <w:color w:val="444444"/>
          <w:lang w:val="en-US"/>
        </w:rPr>
        <w:t>prediction</w:t>
      </w:r>
      <w:r w:rsidRPr="003B0F76">
        <w:rPr>
          <w:rStyle w:val="p"/>
          <w:rFonts w:ascii="Consolas" w:hAnsi="Consolas"/>
          <w:color w:val="444444"/>
          <w:lang w:val="en-US"/>
        </w:rPr>
        <w:t>].</w:t>
      </w:r>
      <w:r w:rsidRPr="003B0F76">
        <w:rPr>
          <w:rStyle w:val="n"/>
          <w:rFonts w:ascii="Consolas" w:hAnsi="Consolas"/>
          <w:color w:val="444444"/>
          <w:lang w:val="en-US"/>
        </w:rPr>
        <w:t>name</w:t>
      </w:r>
      <w:r w:rsidRPr="003B0F76">
        <w:rPr>
          <w:rStyle w:val="p"/>
          <w:rFonts w:ascii="Consolas" w:hAnsi="Consolas"/>
          <w:color w:val="444444"/>
          <w:lang w:val="en-US"/>
        </w:rPr>
        <w:t>)</w:t>
      </w:r>
    </w:p>
    <w:p w14:paraId="20213288" w14:textId="77777777" w:rsidR="003B0F76" w:rsidRPr="003B0F76" w:rsidRDefault="003B0F76" w:rsidP="003B0F76">
      <w:pPr>
        <w:pStyle w:val="NormalWeb"/>
        <w:shd w:val="clear" w:color="auto" w:fill="FFFFFF"/>
        <w:spacing w:before="0" w:beforeAutospacing="0" w:after="0" w:afterAutospacing="0"/>
        <w:rPr>
          <w:rFonts w:ascii="PT Sans" w:hAnsi="PT Sans"/>
          <w:color w:val="212529"/>
          <w:lang w:val="en-US"/>
        </w:rPr>
      </w:pPr>
      <w:r w:rsidRPr="003B0F76">
        <w:rPr>
          <w:rFonts w:ascii="PT Sans" w:hAnsi="PT Sans"/>
          <w:color w:val="212529"/>
          <w:lang w:val="en-US"/>
        </w:rPr>
        <w:t>In this case, the output of the program will be rain, rain, sun, rain, rain, rain, rain, sun, sun. This output represents what is the most likely pattern of weather given our observations of people bringing or not bringing umbrellas to the building.</w:t>
      </w:r>
    </w:p>
    <w:p w14:paraId="46C466ED" w14:textId="77777777" w:rsidR="003B0F76" w:rsidRPr="003B0F76" w:rsidRDefault="003B0F76" w:rsidP="003B0F76"/>
    <w:sectPr w:rsidR="003B0F76" w:rsidRPr="003B0F76">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98CD1" w14:textId="77777777" w:rsidR="00344532" w:rsidRDefault="00344532" w:rsidP="00C93E5E">
      <w:r>
        <w:separator/>
      </w:r>
    </w:p>
  </w:endnote>
  <w:endnote w:type="continuationSeparator" w:id="0">
    <w:p w14:paraId="175B1B2D" w14:textId="77777777" w:rsidR="00344532" w:rsidRDefault="00344532"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1F5BD" w14:textId="77777777" w:rsidR="00344532" w:rsidRDefault="00344532" w:rsidP="00C93E5E">
      <w:r>
        <w:separator/>
      </w:r>
    </w:p>
  </w:footnote>
  <w:footnote w:type="continuationSeparator" w:id="0">
    <w:p w14:paraId="524411BA" w14:textId="77777777" w:rsidR="00344532" w:rsidRDefault="00344532"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00C53" w:rsidRPr="00C93E5E" w:rsidRDefault="00C00C53"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179"/>
    <w:multiLevelType w:val="multilevel"/>
    <w:tmpl w:val="89BE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62CC9"/>
    <w:multiLevelType w:val="multilevel"/>
    <w:tmpl w:val="BEA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06FB5"/>
    <w:multiLevelType w:val="multilevel"/>
    <w:tmpl w:val="9B60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884437"/>
    <w:multiLevelType w:val="multilevel"/>
    <w:tmpl w:val="4C8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B10C3"/>
    <w:multiLevelType w:val="multilevel"/>
    <w:tmpl w:val="99B098A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944A4"/>
    <w:multiLevelType w:val="multilevel"/>
    <w:tmpl w:val="358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C675C"/>
    <w:multiLevelType w:val="multilevel"/>
    <w:tmpl w:val="E7E2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70092F"/>
    <w:multiLevelType w:val="multilevel"/>
    <w:tmpl w:val="164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91412"/>
    <w:multiLevelType w:val="multilevel"/>
    <w:tmpl w:val="462A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43C34EC2"/>
    <w:multiLevelType w:val="multilevel"/>
    <w:tmpl w:val="7EA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119FD"/>
    <w:multiLevelType w:val="multilevel"/>
    <w:tmpl w:val="5366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4"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DC2C6F"/>
    <w:multiLevelType w:val="multilevel"/>
    <w:tmpl w:val="A08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43"/>
  </w:num>
  <w:num w:numId="4">
    <w:abstractNumId w:val="40"/>
  </w:num>
  <w:num w:numId="5">
    <w:abstractNumId w:val="29"/>
  </w:num>
  <w:num w:numId="6">
    <w:abstractNumId w:val="18"/>
  </w:num>
  <w:num w:numId="7">
    <w:abstractNumId w:val="8"/>
  </w:num>
  <w:num w:numId="8">
    <w:abstractNumId w:val="6"/>
  </w:num>
  <w:num w:numId="9">
    <w:abstractNumId w:val="20"/>
  </w:num>
  <w:num w:numId="10">
    <w:abstractNumId w:val="3"/>
  </w:num>
  <w:num w:numId="11">
    <w:abstractNumId w:val="34"/>
  </w:num>
  <w:num w:numId="12">
    <w:abstractNumId w:val="38"/>
  </w:num>
  <w:num w:numId="13">
    <w:abstractNumId w:val="19"/>
  </w:num>
  <w:num w:numId="14">
    <w:abstractNumId w:val="12"/>
  </w:num>
  <w:num w:numId="15">
    <w:abstractNumId w:val="0"/>
  </w:num>
  <w:num w:numId="16">
    <w:abstractNumId w:val="47"/>
  </w:num>
  <w:num w:numId="17">
    <w:abstractNumId w:val="42"/>
  </w:num>
  <w:num w:numId="18">
    <w:abstractNumId w:val="2"/>
  </w:num>
  <w:num w:numId="19">
    <w:abstractNumId w:val="41"/>
  </w:num>
  <w:num w:numId="20">
    <w:abstractNumId w:val="46"/>
  </w:num>
  <w:num w:numId="21">
    <w:abstractNumId w:val="30"/>
  </w:num>
  <w:num w:numId="22">
    <w:abstractNumId w:val="27"/>
  </w:num>
  <w:num w:numId="23">
    <w:abstractNumId w:val="33"/>
  </w:num>
  <w:num w:numId="24">
    <w:abstractNumId w:val="5"/>
  </w:num>
  <w:num w:numId="25">
    <w:abstractNumId w:val="13"/>
  </w:num>
  <w:num w:numId="26">
    <w:abstractNumId w:val="39"/>
  </w:num>
  <w:num w:numId="27">
    <w:abstractNumId w:val="9"/>
  </w:num>
  <w:num w:numId="28">
    <w:abstractNumId w:val="24"/>
  </w:num>
  <w:num w:numId="29">
    <w:abstractNumId w:val="45"/>
  </w:num>
  <w:num w:numId="30">
    <w:abstractNumId w:val="44"/>
  </w:num>
  <w:num w:numId="31">
    <w:abstractNumId w:val="7"/>
  </w:num>
  <w:num w:numId="32">
    <w:abstractNumId w:val="21"/>
  </w:num>
  <w:num w:numId="33">
    <w:abstractNumId w:val="37"/>
  </w:num>
  <w:num w:numId="34">
    <w:abstractNumId w:val="35"/>
  </w:num>
  <w:num w:numId="35">
    <w:abstractNumId w:val="15"/>
  </w:num>
  <w:num w:numId="36">
    <w:abstractNumId w:val="31"/>
  </w:num>
  <w:num w:numId="37">
    <w:abstractNumId w:val="17"/>
  </w:num>
  <w:num w:numId="38">
    <w:abstractNumId w:val="36"/>
  </w:num>
  <w:num w:numId="39">
    <w:abstractNumId w:val="1"/>
  </w:num>
  <w:num w:numId="40">
    <w:abstractNumId w:val="48"/>
  </w:num>
  <w:num w:numId="41">
    <w:abstractNumId w:val="32"/>
  </w:num>
  <w:num w:numId="42">
    <w:abstractNumId w:val="14"/>
  </w:num>
  <w:num w:numId="43">
    <w:abstractNumId w:val="10"/>
  </w:num>
  <w:num w:numId="44">
    <w:abstractNumId w:val="28"/>
  </w:num>
  <w:num w:numId="45">
    <w:abstractNumId w:val="23"/>
  </w:num>
  <w:num w:numId="46">
    <w:abstractNumId w:val="26"/>
  </w:num>
  <w:num w:numId="47">
    <w:abstractNumId w:val="25"/>
  </w:num>
  <w:num w:numId="48">
    <w:abstractNumId w:val="22"/>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116279"/>
    <w:rsid w:val="001417A1"/>
    <w:rsid w:val="002B4A72"/>
    <w:rsid w:val="002D3997"/>
    <w:rsid w:val="00330335"/>
    <w:rsid w:val="00344532"/>
    <w:rsid w:val="003B0F76"/>
    <w:rsid w:val="003C15FA"/>
    <w:rsid w:val="003C54E9"/>
    <w:rsid w:val="003E007C"/>
    <w:rsid w:val="00475B5B"/>
    <w:rsid w:val="00504CA8"/>
    <w:rsid w:val="005B0CC1"/>
    <w:rsid w:val="005D52AC"/>
    <w:rsid w:val="00762521"/>
    <w:rsid w:val="00895AD2"/>
    <w:rsid w:val="008C0C3B"/>
    <w:rsid w:val="00B01B5A"/>
    <w:rsid w:val="00B62155"/>
    <w:rsid w:val="00BD2EC1"/>
    <w:rsid w:val="00C00C53"/>
    <w:rsid w:val="00C72CD9"/>
    <w:rsid w:val="00C93E5E"/>
    <w:rsid w:val="00CC3B2B"/>
    <w:rsid w:val="00D3521D"/>
    <w:rsid w:val="00D97023"/>
    <w:rsid w:val="00E91439"/>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3B0F76"/>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3B0F76"/>
    <w:rPr>
      <w:rFonts w:ascii="Arial" w:eastAsiaTheme="majorEastAsia" w:hAnsi="Arial" w:cstheme="majorBidi"/>
      <w:b/>
      <w:sz w:val="30"/>
      <w:szCs w:val="32"/>
      <w:lang w:val="en-US"/>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 w:type="character" w:customStyle="1" w:styleId="mf">
    <w:name w:val="mf"/>
    <w:basedOn w:val="Fuentedeprrafopredeter"/>
    <w:rsid w:val="003B0F76"/>
  </w:style>
  <w:style w:type="character" w:customStyle="1" w:styleId="nb">
    <w:name w:val="nb"/>
    <w:basedOn w:val="Fuentedeprrafopredeter"/>
    <w:rsid w:val="003B0F76"/>
  </w:style>
  <w:style w:type="character" w:customStyle="1" w:styleId="sa">
    <w:name w:val="sa"/>
    <w:basedOn w:val="Fuentedeprrafopredeter"/>
    <w:rsid w:val="003B0F76"/>
  </w:style>
  <w:style w:type="character" w:customStyle="1" w:styleId="si">
    <w:name w:val="si"/>
    <w:basedOn w:val="Fuentedeprrafopredeter"/>
    <w:rsid w:val="003B0F76"/>
  </w:style>
  <w:style w:type="character" w:customStyle="1" w:styleId="mi">
    <w:name w:val="mi"/>
    <w:basedOn w:val="Fuentedeprrafopredeter"/>
    <w:rsid w:val="003B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558917">
      <w:bodyDiv w:val="1"/>
      <w:marLeft w:val="0"/>
      <w:marRight w:val="0"/>
      <w:marTop w:val="0"/>
      <w:marBottom w:val="0"/>
      <w:divBdr>
        <w:top w:val="none" w:sz="0" w:space="0" w:color="auto"/>
        <w:left w:val="none" w:sz="0" w:space="0" w:color="auto"/>
        <w:bottom w:val="none" w:sz="0" w:space="0" w:color="auto"/>
        <w:right w:val="none" w:sz="0" w:space="0" w:color="auto"/>
      </w:divBdr>
      <w:divsChild>
        <w:div w:id="344675625">
          <w:marLeft w:val="0"/>
          <w:marRight w:val="0"/>
          <w:marTop w:val="0"/>
          <w:marBottom w:val="0"/>
          <w:divBdr>
            <w:top w:val="none" w:sz="0" w:space="0" w:color="auto"/>
            <w:left w:val="none" w:sz="0" w:space="0" w:color="auto"/>
            <w:bottom w:val="none" w:sz="0" w:space="0" w:color="auto"/>
            <w:right w:val="none" w:sz="0" w:space="0" w:color="auto"/>
          </w:divBdr>
          <w:divsChild>
            <w:div w:id="212273217">
              <w:marLeft w:val="0"/>
              <w:marRight w:val="0"/>
              <w:marTop w:val="0"/>
              <w:marBottom w:val="0"/>
              <w:divBdr>
                <w:top w:val="none" w:sz="0" w:space="0" w:color="auto"/>
                <w:left w:val="none" w:sz="0" w:space="0" w:color="auto"/>
                <w:bottom w:val="none" w:sz="0" w:space="0" w:color="auto"/>
                <w:right w:val="none" w:sz="0" w:space="0" w:color="auto"/>
              </w:divBdr>
              <w:divsChild>
                <w:div w:id="494688379">
                  <w:marLeft w:val="0"/>
                  <w:marRight w:val="0"/>
                  <w:marTop w:val="0"/>
                  <w:marBottom w:val="0"/>
                  <w:divBdr>
                    <w:top w:val="none" w:sz="0" w:space="0" w:color="auto"/>
                    <w:left w:val="none" w:sz="0" w:space="0" w:color="auto"/>
                    <w:bottom w:val="none" w:sz="0" w:space="0" w:color="auto"/>
                    <w:right w:val="none" w:sz="0" w:space="0" w:color="auto"/>
                  </w:divBdr>
                </w:div>
                <w:div w:id="2704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4795">
          <w:marLeft w:val="0"/>
          <w:marRight w:val="0"/>
          <w:marTop w:val="0"/>
          <w:marBottom w:val="0"/>
          <w:divBdr>
            <w:top w:val="none" w:sz="0" w:space="0" w:color="auto"/>
            <w:left w:val="none" w:sz="0" w:space="0" w:color="auto"/>
            <w:bottom w:val="none" w:sz="0" w:space="0" w:color="auto"/>
            <w:right w:val="none" w:sz="0" w:space="0" w:color="auto"/>
          </w:divBdr>
        </w:div>
        <w:div w:id="2067603937">
          <w:marLeft w:val="0"/>
          <w:marRight w:val="0"/>
          <w:marTop w:val="0"/>
          <w:marBottom w:val="0"/>
          <w:divBdr>
            <w:top w:val="none" w:sz="0" w:space="0" w:color="auto"/>
            <w:left w:val="none" w:sz="0" w:space="0" w:color="auto"/>
            <w:bottom w:val="none" w:sz="0" w:space="0" w:color="auto"/>
            <w:right w:val="none" w:sz="0" w:space="0" w:color="auto"/>
          </w:divBdr>
        </w:div>
        <w:div w:id="1676148886">
          <w:marLeft w:val="0"/>
          <w:marRight w:val="0"/>
          <w:marTop w:val="0"/>
          <w:marBottom w:val="0"/>
          <w:divBdr>
            <w:top w:val="none" w:sz="0" w:space="0" w:color="auto"/>
            <w:left w:val="none" w:sz="0" w:space="0" w:color="auto"/>
            <w:bottom w:val="none" w:sz="0" w:space="0" w:color="auto"/>
            <w:right w:val="none" w:sz="0" w:space="0" w:color="auto"/>
          </w:divBdr>
        </w:div>
        <w:div w:id="846023439">
          <w:marLeft w:val="0"/>
          <w:marRight w:val="0"/>
          <w:marTop w:val="0"/>
          <w:marBottom w:val="0"/>
          <w:divBdr>
            <w:top w:val="none" w:sz="0" w:space="0" w:color="auto"/>
            <w:left w:val="none" w:sz="0" w:space="0" w:color="auto"/>
            <w:bottom w:val="none" w:sz="0" w:space="0" w:color="auto"/>
            <w:right w:val="none" w:sz="0" w:space="0" w:color="auto"/>
          </w:divBdr>
          <w:divsChild>
            <w:div w:id="79372574">
              <w:marLeft w:val="0"/>
              <w:marRight w:val="0"/>
              <w:marTop w:val="0"/>
              <w:marBottom w:val="0"/>
              <w:divBdr>
                <w:top w:val="none" w:sz="0" w:space="0" w:color="auto"/>
                <w:left w:val="none" w:sz="0" w:space="0" w:color="auto"/>
                <w:bottom w:val="none" w:sz="0" w:space="0" w:color="auto"/>
                <w:right w:val="none" w:sz="0" w:space="0" w:color="auto"/>
              </w:divBdr>
              <w:divsChild>
                <w:div w:id="2010327892">
                  <w:marLeft w:val="0"/>
                  <w:marRight w:val="0"/>
                  <w:marTop w:val="0"/>
                  <w:marBottom w:val="0"/>
                  <w:divBdr>
                    <w:top w:val="none" w:sz="0" w:space="0" w:color="auto"/>
                    <w:left w:val="none" w:sz="0" w:space="0" w:color="auto"/>
                    <w:bottom w:val="none" w:sz="0" w:space="0" w:color="auto"/>
                    <w:right w:val="none" w:sz="0" w:space="0" w:color="auto"/>
                  </w:divBdr>
                </w:div>
                <w:div w:id="1351300622">
                  <w:marLeft w:val="0"/>
                  <w:marRight w:val="0"/>
                  <w:marTop w:val="0"/>
                  <w:marBottom w:val="0"/>
                  <w:divBdr>
                    <w:top w:val="none" w:sz="0" w:space="0" w:color="auto"/>
                    <w:left w:val="none" w:sz="0" w:space="0" w:color="auto"/>
                    <w:bottom w:val="none" w:sz="0" w:space="0" w:color="auto"/>
                    <w:right w:val="none" w:sz="0" w:space="0" w:color="auto"/>
                  </w:divBdr>
                </w:div>
                <w:div w:id="1066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1301">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399056243">
          <w:marLeft w:val="0"/>
          <w:marRight w:val="0"/>
          <w:marTop w:val="0"/>
          <w:marBottom w:val="0"/>
          <w:divBdr>
            <w:top w:val="none" w:sz="0" w:space="0" w:color="auto"/>
            <w:left w:val="none" w:sz="0" w:space="0" w:color="auto"/>
            <w:bottom w:val="none" w:sz="0" w:space="0" w:color="auto"/>
            <w:right w:val="none" w:sz="0" w:space="0" w:color="auto"/>
          </w:divBdr>
          <w:divsChild>
            <w:div w:id="1296334137">
              <w:marLeft w:val="0"/>
              <w:marRight w:val="0"/>
              <w:marTop w:val="0"/>
              <w:marBottom w:val="0"/>
              <w:divBdr>
                <w:top w:val="none" w:sz="0" w:space="0" w:color="auto"/>
                <w:left w:val="none" w:sz="0" w:space="0" w:color="auto"/>
                <w:bottom w:val="none" w:sz="0" w:space="0" w:color="auto"/>
                <w:right w:val="none" w:sz="0" w:space="0" w:color="auto"/>
              </w:divBdr>
              <w:divsChild>
                <w:div w:id="28264855">
                  <w:marLeft w:val="0"/>
                  <w:marRight w:val="0"/>
                  <w:marTop w:val="0"/>
                  <w:marBottom w:val="0"/>
                  <w:divBdr>
                    <w:top w:val="none" w:sz="0" w:space="0" w:color="auto"/>
                    <w:left w:val="none" w:sz="0" w:space="0" w:color="auto"/>
                    <w:bottom w:val="none" w:sz="0" w:space="0" w:color="auto"/>
                    <w:right w:val="none" w:sz="0" w:space="0" w:color="auto"/>
                  </w:divBdr>
                  <w:divsChild>
                    <w:div w:id="543323266">
                      <w:marLeft w:val="0"/>
                      <w:marRight w:val="0"/>
                      <w:marTop w:val="0"/>
                      <w:marBottom w:val="0"/>
                      <w:divBdr>
                        <w:top w:val="none" w:sz="0" w:space="0" w:color="auto"/>
                        <w:left w:val="none" w:sz="0" w:space="0" w:color="auto"/>
                        <w:bottom w:val="none" w:sz="0" w:space="0" w:color="auto"/>
                        <w:right w:val="none" w:sz="0" w:space="0" w:color="auto"/>
                      </w:divBdr>
                    </w:div>
                    <w:div w:id="934169727">
                      <w:marLeft w:val="0"/>
                      <w:marRight w:val="0"/>
                      <w:marTop w:val="0"/>
                      <w:marBottom w:val="0"/>
                      <w:divBdr>
                        <w:top w:val="none" w:sz="0" w:space="0" w:color="auto"/>
                        <w:left w:val="none" w:sz="0" w:space="0" w:color="auto"/>
                        <w:bottom w:val="none" w:sz="0" w:space="0" w:color="auto"/>
                        <w:right w:val="none" w:sz="0" w:space="0" w:color="auto"/>
                      </w:divBdr>
                    </w:div>
                    <w:div w:id="9409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94212">
          <w:marLeft w:val="0"/>
          <w:marRight w:val="0"/>
          <w:marTop w:val="0"/>
          <w:marBottom w:val="0"/>
          <w:divBdr>
            <w:top w:val="none" w:sz="0" w:space="0" w:color="auto"/>
            <w:left w:val="none" w:sz="0" w:space="0" w:color="auto"/>
            <w:bottom w:val="none" w:sz="0" w:space="0" w:color="auto"/>
            <w:right w:val="none" w:sz="0" w:space="0" w:color="auto"/>
          </w:divBdr>
          <w:divsChild>
            <w:div w:id="1483889673">
              <w:marLeft w:val="0"/>
              <w:marRight w:val="0"/>
              <w:marTop w:val="0"/>
              <w:marBottom w:val="0"/>
              <w:divBdr>
                <w:top w:val="none" w:sz="0" w:space="0" w:color="auto"/>
                <w:left w:val="none" w:sz="0" w:space="0" w:color="auto"/>
                <w:bottom w:val="none" w:sz="0" w:space="0" w:color="auto"/>
                <w:right w:val="none" w:sz="0" w:space="0" w:color="auto"/>
              </w:divBdr>
              <w:divsChild>
                <w:div w:id="78337361">
                  <w:marLeft w:val="0"/>
                  <w:marRight w:val="0"/>
                  <w:marTop w:val="0"/>
                  <w:marBottom w:val="0"/>
                  <w:divBdr>
                    <w:top w:val="none" w:sz="0" w:space="0" w:color="auto"/>
                    <w:left w:val="none" w:sz="0" w:space="0" w:color="auto"/>
                    <w:bottom w:val="none" w:sz="0" w:space="0" w:color="auto"/>
                    <w:right w:val="none" w:sz="0" w:space="0" w:color="auto"/>
                  </w:divBdr>
                  <w:divsChild>
                    <w:div w:id="1663200197">
                      <w:marLeft w:val="0"/>
                      <w:marRight w:val="0"/>
                      <w:marTop w:val="0"/>
                      <w:marBottom w:val="0"/>
                      <w:divBdr>
                        <w:top w:val="none" w:sz="0" w:space="0" w:color="auto"/>
                        <w:left w:val="none" w:sz="0" w:space="0" w:color="auto"/>
                        <w:bottom w:val="none" w:sz="0" w:space="0" w:color="auto"/>
                        <w:right w:val="none" w:sz="0" w:space="0" w:color="auto"/>
                      </w:divBdr>
                    </w:div>
                    <w:div w:id="382800346">
                      <w:marLeft w:val="0"/>
                      <w:marRight w:val="0"/>
                      <w:marTop w:val="0"/>
                      <w:marBottom w:val="0"/>
                      <w:divBdr>
                        <w:top w:val="none" w:sz="0" w:space="0" w:color="auto"/>
                        <w:left w:val="none" w:sz="0" w:space="0" w:color="auto"/>
                        <w:bottom w:val="none" w:sz="0" w:space="0" w:color="auto"/>
                        <w:right w:val="none" w:sz="0" w:space="0" w:color="auto"/>
                      </w:divBdr>
                    </w:div>
                    <w:div w:id="19673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1">
          <w:marLeft w:val="0"/>
          <w:marRight w:val="0"/>
          <w:marTop w:val="0"/>
          <w:marBottom w:val="0"/>
          <w:divBdr>
            <w:top w:val="none" w:sz="0" w:space="0" w:color="auto"/>
            <w:left w:val="none" w:sz="0" w:space="0" w:color="auto"/>
            <w:bottom w:val="none" w:sz="0" w:space="0" w:color="auto"/>
            <w:right w:val="none" w:sz="0" w:space="0" w:color="auto"/>
          </w:divBdr>
          <w:divsChild>
            <w:div w:id="1467626363">
              <w:marLeft w:val="0"/>
              <w:marRight w:val="0"/>
              <w:marTop w:val="0"/>
              <w:marBottom w:val="0"/>
              <w:divBdr>
                <w:top w:val="none" w:sz="0" w:space="0" w:color="auto"/>
                <w:left w:val="none" w:sz="0" w:space="0" w:color="auto"/>
                <w:bottom w:val="none" w:sz="0" w:space="0" w:color="auto"/>
                <w:right w:val="none" w:sz="0" w:space="0" w:color="auto"/>
              </w:divBdr>
              <w:divsChild>
                <w:div w:id="1253470475">
                  <w:marLeft w:val="0"/>
                  <w:marRight w:val="0"/>
                  <w:marTop w:val="0"/>
                  <w:marBottom w:val="0"/>
                  <w:divBdr>
                    <w:top w:val="none" w:sz="0" w:space="0" w:color="auto"/>
                    <w:left w:val="none" w:sz="0" w:space="0" w:color="auto"/>
                    <w:bottom w:val="none" w:sz="0" w:space="0" w:color="auto"/>
                    <w:right w:val="none" w:sz="0" w:space="0" w:color="auto"/>
                  </w:divBdr>
                  <w:divsChild>
                    <w:div w:id="1672365077">
                      <w:marLeft w:val="0"/>
                      <w:marRight w:val="0"/>
                      <w:marTop w:val="0"/>
                      <w:marBottom w:val="0"/>
                      <w:divBdr>
                        <w:top w:val="none" w:sz="0" w:space="0" w:color="auto"/>
                        <w:left w:val="none" w:sz="0" w:space="0" w:color="auto"/>
                        <w:bottom w:val="none" w:sz="0" w:space="0" w:color="auto"/>
                        <w:right w:val="none" w:sz="0" w:space="0" w:color="auto"/>
                      </w:divBdr>
                    </w:div>
                    <w:div w:id="2037729849">
                      <w:marLeft w:val="0"/>
                      <w:marRight w:val="0"/>
                      <w:marTop w:val="0"/>
                      <w:marBottom w:val="0"/>
                      <w:divBdr>
                        <w:top w:val="none" w:sz="0" w:space="0" w:color="auto"/>
                        <w:left w:val="none" w:sz="0" w:space="0" w:color="auto"/>
                        <w:bottom w:val="none" w:sz="0" w:space="0" w:color="auto"/>
                        <w:right w:val="none" w:sz="0" w:space="0" w:color="auto"/>
                      </w:divBdr>
                    </w:div>
                    <w:div w:id="201594348">
                      <w:marLeft w:val="0"/>
                      <w:marRight w:val="0"/>
                      <w:marTop w:val="0"/>
                      <w:marBottom w:val="0"/>
                      <w:divBdr>
                        <w:top w:val="none" w:sz="0" w:space="0" w:color="auto"/>
                        <w:left w:val="none" w:sz="0" w:space="0" w:color="auto"/>
                        <w:bottom w:val="none" w:sz="0" w:space="0" w:color="auto"/>
                        <w:right w:val="none" w:sz="0" w:space="0" w:color="auto"/>
                      </w:divBdr>
                    </w:div>
                    <w:div w:id="2119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2699">
          <w:marLeft w:val="0"/>
          <w:marRight w:val="0"/>
          <w:marTop w:val="0"/>
          <w:marBottom w:val="0"/>
          <w:divBdr>
            <w:top w:val="none" w:sz="0" w:space="0" w:color="auto"/>
            <w:left w:val="none" w:sz="0" w:space="0" w:color="auto"/>
            <w:bottom w:val="none" w:sz="0" w:space="0" w:color="auto"/>
            <w:right w:val="none" w:sz="0" w:space="0" w:color="auto"/>
          </w:divBdr>
          <w:divsChild>
            <w:div w:id="2007397180">
              <w:marLeft w:val="0"/>
              <w:marRight w:val="0"/>
              <w:marTop w:val="0"/>
              <w:marBottom w:val="0"/>
              <w:divBdr>
                <w:top w:val="none" w:sz="0" w:space="0" w:color="auto"/>
                <w:left w:val="none" w:sz="0" w:space="0" w:color="auto"/>
                <w:bottom w:val="none" w:sz="0" w:space="0" w:color="auto"/>
                <w:right w:val="none" w:sz="0" w:space="0" w:color="auto"/>
              </w:divBdr>
              <w:divsChild>
                <w:div w:id="678502861">
                  <w:marLeft w:val="0"/>
                  <w:marRight w:val="0"/>
                  <w:marTop w:val="0"/>
                  <w:marBottom w:val="0"/>
                  <w:divBdr>
                    <w:top w:val="none" w:sz="0" w:space="0" w:color="auto"/>
                    <w:left w:val="none" w:sz="0" w:space="0" w:color="auto"/>
                    <w:bottom w:val="none" w:sz="0" w:space="0" w:color="auto"/>
                    <w:right w:val="none" w:sz="0" w:space="0" w:color="auto"/>
                  </w:divBdr>
                  <w:divsChild>
                    <w:div w:id="1580404223">
                      <w:marLeft w:val="0"/>
                      <w:marRight w:val="0"/>
                      <w:marTop w:val="0"/>
                      <w:marBottom w:val="0"/>
                      <w:divBdr>
                        <w:top w:val="none" w:sz="0" w:space="0" w:color="auto"/>
                        <w:left w:val="none" w:sz="0" w:space="0" w:color="auto"/>
                        <w:bottom w:val="none" w:sz="0" w:space="0" w:color="auto"/>
                        <w:right w:val="none" w:sz="0" w:space="0" w:color="auto"/>
                      </w:divBdr>
                    </w:div>
                    <w:div w:id="158926974">
                      <w:marLeft w:val="0"/>
                      <w:marRight w:val="0"/>
                      <w:marTop w:val="0"/>
                      <w:marBottom w:val="0"/>
                      <w:divBdr>
                        <w:top w:val="none" w:sz="0" w:space="0" w:color="auto"/>
                        <w:left w:val="none" w:sz="0" w:space="0" w:color="auto"/>
                        <w:bottom w:val="none" w:sz="0" w:space="0" w:color="auto"/>
                        <w:right w:val="none" w:sz="0" w:space="0" w:color="auto"/>
                      </w:divBdr>
                    </w:div>
                    <w:div w:id="14377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1872">
          <w:marLeft w:val="0"/>
          <w:marRight w:val="0"/>
          <w:marTop w:val="0"/>
          <w:marBottom w:val="0"/>
          <w:divBdr>
            <w:top w:val="none" w:sz="0" w:space="0" w:color="auto"/>
            <w:left w:val="none" w:sz="0" w:space="0" w:color="auto"/>
            <w:bottom w:val="none" w:sz="0" w:space="0" w:color="auto"/>
            <w:right w:val="none" w:sz="0" w:space="0" w:color="auto"/>
          </w:divBdr>
        </w:div>
        <w:div w:id="1082604968">
          <w:marLeft w:val="0"/>
          <w:marRight w:val="0"/>
          <w:marTop w:val="0"/>
          <w:marBottom w:val="0"/>
          <w:divBdr>
            <w:top w:val="none" w:sz="0" w:space="0" w:color="auto"/>
            <w:left w:val="none" w:sz="0" w:space="0" w:color="auto"/>
            <w:bottom w:val="none" w:sz="0" w:space="0" w:color="auto"/>
            <w:right w:val="none" w:sz="0" w:space="0" w:color="auto"/>
          </w:divBdr>
        </w:div>
        <w:div w:id="1720477020">
          <w:marLeft w:val="0"/>
          <w:marRight w:val="0"/>
          <w:marTop w:val="0"/>
          <w:marBottom w:val="0"/>
          <w:divBdr>
            <w:top w:val="none" w:sz="0" w:space="0" w:color="auto"/>
            <w:left w:val="none" w:sz="0" w:space="0" w:color="auto"/>
            <w:bottom w:val="none" w:sz="0" w:space="0" w:color="auto"/>
            <w:right w:val="none" w:sz="0" w:space="0" w:color="auto"/>
          </w:divBdr>
        </w:div>
        <w:div w:id="233273292">
          <w:marLeft w:val="0"/>
          <w:marRight w:val="0"/>
          <w:marTop w:val="0"/>
          <w:marBottom w:val="0"/>
          <w:divBdr>
            <w:top w:val="none" w:sz="0" w:space="0" w:color="auto"/>
            <w:left w:val="none" w:sz="0" w:space="0" w:color="auto"/>
            <w:bottom w:val="none" w:sz="0" w:space="0" w:color="auto"/>
            <w:right w:val="none" w:sz="0" w:space="0" w:color="auto"/>
          </w:divBdr>
        </w:div>
        <w:div w:id="187912055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567375927">
          <w:marLeft w:val="0"/>
          <w:marRight w:val="0"/>
          <w:marTop w:val="0"/>
          <w:marBottom w:val="0"/>
          <w:divBdr>
            <w:top w:val="none" w:sz="0" w:space="0" w:color="auto"/>
            <w:left w:val="none" w:sz="0" w:space="0" w:color="auto"/>
            <w:bottom w:val="none" w:sz="0" w:space="0" w:color="auto"/>
            <w:right w:val="none" w:sz="0" w:space="0" w:color="auto"/>
          </w:divBdr>
        </w:div>
        <w:div w:id="1287664381">
          <w:marLeft w:val="0"/>
          <w:marRight w:val="0"/>
          <w:marTop w:val="0"/>
          <w:marBottom w:val="0"/>
          <w:divBdr>
            <w:top w:val="none" w:sz="0" w:space="0" w:color="auto"/>
            <w:left w:val="none" w:sz="0" w:space="0" w:color="auto"/>
            <w:bottom w:val="none" w:sz="0" w:space="0" w:color="auto"/>
            <w:right w:val="none" w:sz="0" w:space="0" w:color="auto"/>
          </w:divBdr>
        </w:div>
        <w:div w:id="956180741">
          <w:marLeft w:val="0"/>
          <w:marRight w:val="0"/>
          <w:marTop w:val="0"/>
          <w:marBottom w:val="0"/>
          <w:divBdr>
            <w:top w:val="none" w:sz="0" w:space="0" w:color="auto"/>
            <w:left w:val="none" w:sz="0" w:space="0" w:color="auto"/>
            <w:bottom w:val="none" w:sz="0" w:space="0" w:color="auto"/>
            <w:right w:val="none" w:sz="0" w:space="0" w:color="auto"/>
          </w:divBdr>
        </w:div>
        <w:div w:id="1525170681">
          <w:marLeft w:val="0"/>
          <w:marRight w:val="0"/>
          <w:marTop w:val="0"/>
          <w:marBottom w:val="0"/>
          <w:divBdr>
            <w:top w:val="none" w:sz="0" w:space="0" w:color="auto"/>
            <w:left w:val="none" w:sz="0" w:space="0" w:color="auto"/>
            <w:bottom w:val="none" w:sz="0" w:space="0" w:color="auto"/>
            <w:right w:val="none" w:sz="0" w:space="0" w:color="auto"/>
          </w:divBdr>
        </w:div>
        <w:div w:id="143668422">
          <w:marLeft w:val="0"/>
          <w:marRight w:val="0"/>
          <w:marTop w:val="0"/>
          <w:marBottom w:val="0"/>
          <w:divBdr>
            <w:top w:val="none" w:sz="0" w:space="0" w:color="auto"/>
            <w:left w:val="none" w:sz="0" w:space="0" w:color="auto"/>
            <w:bottom w:val="none" w:sz="0" w:space="0" w:color="auto"/>
            <w:right w:val="none" w:sz="0" w:space="0" w:color="auto"/>
          </w:divBdr>
        </w:div>
      </w:divsChild>
    </w:div>
    <w:div w:id="924416007">
      <w:bodyDiv w:val="1"/>
      <w:marLeft w:val="0"/>
      <w:marRight w:val="0"/>
      <w:marTop w:val="0"/>
      <w:marBottom w:val="0"/>
      <w:divBdr>
        <w:top w:val="none" w:sz="0" w:space="0" w:color="auto"/>
        <w:left w:val="none" w:sz="0" w:space="0" w:color="auto"/>
        <w:bottom w:val="none" w:sz="0" w:space="0" w:color="auto"/>
        <w:right w:val="none" w:sz="0" w:space="0" w:color="auto"/>
      </w:divBdr>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ai/2020/notes/2/" TargetMode="External"/><Relationship Id="rId18" Type="http://schemas.openxmlformats.org/officeDocument/2006/relationships/hyperlink" Target="https://cs50.harvard.edu/ai/2020/notes/2/" TargetMode="External"/><Relationship Id="rId26" Type="http://schemas.openxmlformats.org/officeDocument/2006/relationships/image" Target="media/image11.png"/><Relationship Id="rId21" Type="http://schemas.openxmlformats.org/officeDocument/2006/relationships/hyperlink" Target="https://cs50.harvard.edu/ai/2020/notes/2/"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cs50.harvard.edu/ai/2020/notes/2/" TargetMode="External"/><Relationship Id="rId33" Type="http://schemas.openxmlformats.org/officeDocument/2006/relationships/hyperlink" Target="https://cs50.harvard.edu/ai/2020/notes/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cs50.harvard.edu/ai/2020/notes/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s50.harvard.edu/ai/2020/notes/2/"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cs50.harvard.edu/ai/2020/notes/2/" TargetMode="External"/><Relationship Id="rId14" Type="http://schemas.openxmlformats.org/officeDocument/2006/relationships/image" Target="media/image4.png"/><Relationship Id="rId22" Type="http://schemas.openxmlformats.org/officeDocument/2006/relationships/hyperlink" Target="https://cs50.harvard.edu/ai/2020/notes/2/" TargetMode="External"/><Relationship Id="rId27" Type="http://schemas.openxmlformats.org/officeDocument/2006/relationships/hyperlink" Target="https://cs50.harvard.edu/ai/2020/notes/2/" TargetMode="External"/><Relationship Id="rId30" Type="http://schemas.openxmlformats.org/officeDocument/2006/relationships/hyperlink" Target="https://cs50.harvard.edu/ai/2020/notes/2/" TargetMode="External"/><Relationship Id="rId35" Type="http://schemas.openxmlformats.org/officeDocument/2006/relationships/image" Target="media/image16.png"/><Relationship Id="rId8" Type="http://schemas.openxmlformats.org/officeDocument/2006/relationships/hyperlink" Target="https://cs50.harvard.edu/ai/2020/notes/0/"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5814</Words>
  <Characters>31978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27</cp:revision>
  <dcterms:created xsi:type="dcterms:W3CDTF">2021-02-14T00:03:00Z</dcterms:created>
  <dcterms:modified xsi:type="dcterms:W3CDTF">2021-04-03T18:07:00Z</dcterms:modified>
</cp:coreProperties>
</file>